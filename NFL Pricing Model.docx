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D81F0" w14:textId="77777777" w:rsidR="00EB5D6E" w:rsidRDefault="00EB5D6E" w:rsidP="007B0B98">
      <w:pPr>
        <w:tabs>
          <w:tab w:val="left" w:pos="4395"/>
        </w:tabs>
        <w:spacing w:line="360" w:lineRule="auto"/>
        <w:ind w:left="720" w:hanging="360"/>
        <w:rPr>
          <w:rFonts w:ascii="Times New Roman" w:hAnsi="Times New Roman" w:cs="Times New Roman"/>
          <w:sz w:val="24"/>
          <w:szCs w:val="24"/>
        </w:rPr>
      </w:pPr>
      <w:r>
        <w:rPr>
          <w:rFonts w:ascii="Times New Roman" w:hAnsi="Times New Roman" w:cs="Times New Roman"/>
          <w:sz w:val="24"/>
          <w:szCs w:val="24"/>
        </w:rPr>
        <w:t>Michael Early</w:t>
      </w:r>
    </w:p>
    <w:p w14:paraId="76B4326E" w14:textId="77777777" w:rsidR="00EB5D6E" w:rsidRDefault="00EB5D6E" w:rsidP="007B0B98">
      <w:pPr>
        <w:tabs>
          <w:tab w:val="left" w:pos="4395"/>
        </w:tabs>
        <w:spacing w:line="360" w:lineRule="auto"/>
        <w:ind w:left="720" w:hanging="360"/>
        <w:rPr>
          <w:rFonts w:ascii="Times New Roman" w:hAnsi="Times New Roman" w:cs="Times New Roman"/>
          <w:sz w:val="24"/>
          <w:szCs w:val="24"/>
        </w:rPr>
      </w:pPr>
      <w:r>
        <w:rPr>
          <w:rFonts w:ascii="Times New Roman" w:hAnsi="Times New Roman" w:cs="Times New Roman"/>
          <w:sz w:val="24"/>
          <w:szCs w:val="24"/>
        </w:rPr>
        <w:t>Econ 490</w:t>
      </w:r>
    </w:p>
    <w:p w14:paraId="07775284" w14:textId="64D14AF4" w:rsidR="00EB5D6E" w:rsidRPr="00EB5D6E" w:rsidRDefault="00EB5D6E" w:rsidP="007B0B98">
      <w:pPr>
        <w:tabs>
          <w:tab w:val="left" w:pos="4395"/>
        </w:tabs>
        <w:spacing w:line="360" w:lineRule="auto"/>
        <w:ind w:left="720" w:hanging="360"/>
        <w:rPr>
          <w:rFonts w:ascii="Times New Roman" w:hAnsi="Times New Roman" w:cs="Times New Roman"/>
          <w:sz w:val="24"/>
          <w:szCs w:val="24"/>
        </w:rPr>
      </w:pPr>
      <w:r>
        <w:rPr>
          <w:rFonts w:ascii="Times New Roman" w:hAnsi="Times New Roman" w:cs="Times New Roman"/>
          <w:sz w:val="24"/>
          <w:szCs w:val="24"/>
        </w:rPr>
        <w:t>12/</w:t>
      </w:r>
      <w:ins w:id="0" w:author="Michael Early" w:date="2024-12-03T11:48:00Z" w16du:dateUtc="2024-12-03T19:48:00Z">
        <w:r w:rsidR="00DD4BA1">
          <w:rPr>
            <w:rFonts w:ascii="Times New Roman" w:hAnsi="Times New Roman" w:cs="Times New Roman"/>
            <w:sz w:val="24"/>
            <w:szCs w:val="24"/>
          </w:rPr>
          <w:t>15</w:t>
        </w:r>
      </w:ins>
      <w:del w:id="1" w:author="Michael Early" w:date="2024-12-03T11:48:00Z" w16du:dateUtc="2024-12-03T19:48:00Z">
        <w:r w:rsidDel="00DD4BA1">
          <w:rPr>
            <w:rFonts w:ascii="Times New Roman" w:hAnsi="Times New Roman" w:cs="Times New Roman"/>
            <w:sz w:val="24"/>
            <w:szCs w:val="24"/>
          </w:rPr>
          <w:delText>1</w:delText>
        </w:r>
      </w:del>
      <w:r>
        <w:rPr>
          <w:rFonts w:ascii="Times New Roman" w:hAnsi="Times New Roman" w:cs="Times New Roman"/>
          <w:sz w:val="24"/>
          <w:szCs w:val="24"/>
        </w:rPr>
        <w:t>/2024</w:t>
      </w:r>
      <w:r w:rsidR="005255C5" w:rsidRPr="005255C5">
        <w:rPr>
          <w:rFonts w:ascii="Times New Roman" w:hAnsi="Times New Roman" w:cs="Times New Roman"/>
          <w:sz w:val="24"/>
          <w:szCs w:val="24"/>
        </w:rPr>
        <w:tab/>
      </w:r>
    </w:p>
    <w:p w14:paraId="0D21BA03" w14:textId="5E74E9E2" w:rsidR="005255C5" w:rsidRPr="00EB5D6E" w:rsidRDefault="00EF2E56" w:rsidP="007B0B98">
      <w:pPr>
        <w:tabs>
          <w:tab w:val="left" w:pos="4395"/>
        </w:tabs>
        <w:spacing w:line="360" w:lineRule="auto"/>
        <w:ind w:left="720" w:hanging="360"/>
        <w:jc w:val="center"/>
        <w:rPr>
          <w:rFonts w:ascii="Times New Roman" w:hAnsi="Times New Roman" w:cs="Times New Roman"/>
          <w:b/>
          <w:bCs/>
          <w:sz w:val="24"/>
          <w:szCs w:val="24"/>
        </w:rPr>
      </w:pPr>
      <w:r>
        <w:rPr>
          <w:rFonts w:ascii="Times New Roman" w:hAnsi="Times New Roman" w:cs="Times New Roman"/>
          <w:b/>
          <w:bCs/>
          <w:sz w:val="24"/>
          <w:szCs w:val="24"/>
        </w:rPr>
        <w:t>NFL Sunday Ticket: Is it Profit Maximizing?</w:t>
      </w:r>
    </w:p>
    <w:p w14:paraId="1FF703D7" w14:textId="77777777" w:rsidR="00EB5D6E" w:rsidRDefault="005255C5" w:rsidP="007B0B98">
      <w:pPr>
        <w:tabs>
          <w:tab w:val="left" w:pos="4185"/>
        </w:tabs>
        <w:spacing w:line="360" w:lineRule="auto"/>
        <w:rPr>
          <w:rFonts w:ascii="Times New Roman" w:hAnsi="Times New Roman" w:cs="Times New Roman"/>
          <w:b/>
          <w:bCs/>
          <w:sz w:val="24"/>
          <w:szCs w:val="24"/>
        </w:rPr>
      </w:pPr>
      <w:r w:rsidRPr="005255C5">
        <w:rPr>
          <w:rFonts w:ascii="Times New Roman" w:hAnsi="Times New Roman" w:cs="Times New Roman"/>
          <w:b/>
          <w:bCs/>
          <w:sz w:val="24"/>
          <w:szCs w:val="24"/>
        </w:rPr>
        <w:t>Abstract</w:t>
      </w:r>
      <w:r w:rsidR="00EB5D6E">
        <w:rPr>
          <w:rFonts w:ascii="Times New Roman" w:hAnsi="Times New Roman" w:cs="Times New Roman"/>
          <w:b/>
          <w:bCs/>
          <w:sz w:val="24"/>
          <w:szCs w:val="24"/>
        </w:rPr>
        <w:t xml:space="preserve"> </w:t>
      </w:r>
    </w:p>
    <w:p w14:paraId="07820721" w14:textId="5A27B664" w:rsidR="005255C5" w:rsidRPr="00EB5D6E" w:rsidRDefault="000C3128" w:rsidP="007B0B98">
      <w:pPr>
        <w:tabs>
          <w:tab w:val="left" w:pos="540"/>
        </w:tabs>
        <w:spacing w:line="360" w:lineRule="auto"/>
        <w:rPr>
          <w:rFonts w:ascii="Times New Roman" w:hAnsi="Times New Roman" w:cs="Times New Roman"/>
          <w:b/>
          <w:bCs/>
          <w:sz w:val="24"/>
          <w:szCs w:val="24"/>
        </w:rPr>
      </w:pPr>
      <w:r>
        <w:rPr>
          <w:rFonts w:ascii="Times New Roman" w:hAnsi="Times New Roman" w:cs="Times New Roman"/>
          <w:sz w:val="24"/>
          <w:szCs w:val="24"/>
        </w:rPr>
        <w:tab/>
      </w:r>
      <w:r w:rsidR="005255C5" w:rsidRPr="005255C5">
        <w:rPr>
          <w:rFonts w:ascii="Times New Roman" w:hAnsi="Times New Roman" w:cs="Times New Roman"/>
          <w:sz w:val="24"/>
          <w:szCs w:val="24"/>
        </w:rPr>
        <w:t xml:space="preserve">The NFL is the most watched sports league in the United States, and it is not close. “NFL Sunday Ticket” is the current bundle of all NFL teams and games that </w:t>
      </w:r>
      <w:r w:rsidR="0063333F">
        <w:rPr>
          <w:rFonts w:ascii="Times New Roman" w:hAnsi="Times New Roman" w:cs="Times New Roman"/>
          <w:sz w:val="24"/>
          <w:szCs w:val="24"/>
        </w:rPr>
        <w:t>occur</w:t>
      </w:r>
      <w:r w:rsidR="005255C5" w:rsidRPr="005255C5">
        <w:rPr>
          <w:rFonts w:ascii="Times New Roman" w:hAnsi="Times New Roman" w:cs="Times New Roman"/>
          <w:sz w:val="24"/>
          <w:szCs w:val="24"/>
        </w:rPr>
        <w:t xml:space="preserve"> on Sunday mornings and afternoons and is the only way an out of market fan can consistently watch their favorite team play, at approximately $4</w:t>
      </w:r>
      <w:r w:rsidR="00952DC4">
        <w:rPr>
          <w:rFonts w:ascii="Times New Roman" w:hAnsi="Times New Roman" w:cs="Times New Roman"/>
          <w:sz w:val="24"/>
          <w:szCs w:val="24"/>
        </w:rPr>
        <w:t>79</w:t>
      </w:r>
      <w:r w:rsidR="005255C5" w:rsidRPr="005255C5">
        <w:rPr>
          <w:rFonts w:ascii="Times New Roman" w:hAnsi="Times New Roman" w:cs="Times New Roman"/>
          <w:sz w:val="24"/>
          <w:szCs w:val="24"/>
        </w:rPr>
        <w:t xml:space="preserve">. This paper examines </w:t>
      </w:r>
      <w:del w:id="2" w:author="Michael Early" w:date="2024-12-03T11:49:00Z" w16du:dateUtc="2024-12-03T19:49:00Z">
        <w:r w:rsidR="005255C5" w:rsidRPr="005255C5" w:rsidDel="00DD4BA1">
          <w:rPr>
            <w:rFonts w:ascii="Times New Roman" w:hAnsi="Times New Roman" w:cs="Times New Roman"/>
            <w:sz w:val="24"/>
            <w:szCs w:val="24"/>
          </w:rPr>
          <w:delText>if the</w:delText>
        </w:r>
      </w:del>
      <w:ins w:id="3" w:author="Michael Early" w:date="2024-12-03T11:49:00Z" w16du:dateUtc="2024-12-03T19:49:00Z">
        <w:r w:rsidR="00DD4BA1">
          <w:rPr>
            <w:rFonts w:ascii="Times New Roman" w:hAnsi="Times New Roman" w:cs="Times New Roman"/>
            <w:sz w:val="24"/>
            <w:szCs w:val="24"/>
          </w:rPr>
          <w:t>how</w:t>
        </w:r>
        <w:r w:rsidR="00DD4BA1" w:rsidRPr="005255C5">
          <w:rPr>
            <w:rFonts w:ascii="Times New Roman" w:hAnsi="Times New Roman" w:cs="Times New Roman"/>
            <w:sz w:val="24"/>
            <w:szCs w:val="24"/>
          </w:rPr>
          <w:t xml:space="preserve"> the</w:t>
        </w:r>
      </w:ins>
      <w:r w:rsidR="005255C5" w:rsidRPr="005255C5">
        <w:rPr>
          <w:rFonts w:ascii="Times New Roman" w:hAnsi="Times New Roman" w:cs="Times New Roman"/>
          <w:sz w:val="24"/>
          <w:szCs w:val="24"/>
        </w:rPr>
        <w:t xml:space="preserve"> NFL’s price model of </w:t>
      </w:r>
      <w:ins w:id="4" w:author="Michael Early" w:date="2024-12-12T11:10:00Z" w16du:dateUtc="2024-12-12T19:10:00Z">
        <w:r w:rsidR="008D4DAC">
          <w:rPr>
            <w:rFonts w:ascii="Times New Roman" w:hAnsi="Times New Roman" w:cs="Times New Roman"/>
            <w:sz w:val="24"/>
            <w:szCs w:val="24"/>
          </w:rPr>
          <w:t xml:space="preserve">the </w:t>
        </w:r>
      </w:ins>
      <w:r w:rsidR="005255C5" w:rsidRPr="005255C5">
        <w:rPr>
          <w:rFonts w:ascii="Times New Roman" w:hAnsi="Times New Roman" w:cs="Times New Roman"/>
          <w:sz w:val="24"/>
          <w:szCs w:val="24"/>
        </w:rPr>
        <w:t xml:space="preserve">Sunday Ticket </w:t>
      </w:r>
      <w:ins w:id="5" w:author="Michael Early" w:date="2024-12-12T11:10:00Z" w16du:dateUtc="2024-12-12T19:10:00Z">
        <w:r w:rsidR="008D4DAC">
          <w:rPr>
            <w:rFonts w:ascii="Times New Roman" w:hAnsi="Times New Roman" w:cs="Times New Roman"/>
            <w:sz w:val="24"/>
            <w:szCs w:val="24"/>
          </w:rPr>
          <w:t xml:space="preserve">package </w:t>
        </w:r>
      </w:ins>
      <w:r w:rsidR="005255C5" w:rsidRPr="005255C5">
        <w:rPr>
          <w:rFonts w:ascii="Times New Roman" w:hAnsi="Times New Roman" w:cs="Times New Roman"/>
          <w:sz w:val="24"/>
          <w:szCs w:val="24"/>
        </w:rPr>
        <w:t>is in fact profit maximizing, when intuitively it seems</w:t>
      </w:r>
      <w:del w:id="6" w:author="Michael Early" w:date="2024-12-03T11:49:00Z" w16du:dateUtc="2024-12-03T19:49:00Z">
        <w:r w:rsidR="005255C5" w:rsidRPr="005255C5" w:rsidDel="00DD4BA1">
          <w:rPr>
            <w:rFonts w:ascii="Times New Roman" w:hAnsi="Times New Roman" w:cs="Times New Roman"/>
            <w:sz w:val="24"/>
            <w:szCs w:val="24"/>
          </w:rPr>
          <w:delText xml:space="preserve"> that most fans would not watch all games of all teams, and it would be beneficial to allow for fans to select the pricing package that they would prefer, even at a higher rate per game</w:delText>
        </w:r>
      </w:del>
      <w:ins w:id="7" w:author="Michael Early" w:date="2024-12-03T11:49:00Z" w16du:dateUtc="2024-12-03T19:49:00Z">
        <w:r w:rsidR="00DD4BA1">
          <w:rPr>
            <w:rFonts w:ascii="Times New Roman" w:hAnsi="Times New Roman" w:cs="Times New Roman"/>
            <w:sz w:val="24"/>
            <w:szCs w:val="24"/>
          </w:rPr>
          <w:t xml:space="preserve"> inefficient</w:t>
        </w:r>
      </w:ins>
      <w:r w:rsidR="005255C5" w:rsidRPr="005255C5">
        <w:rPr>
          <w:rFonts w:ascii="Times New Roman" w:hAnsi="Times New Roman" w:cs="Times New Roman"/>
          <w:sz w:val="24"/>
          <w:szCs w:val="24"/>
        </w:rPr>
        <w:t>. This paper considers each team</w:t>
      </w:r>
      <w:del w:id="8" w:author="Michael Early" w:date="2024-12-03T11:55:00Z" w16du:dateUtc="2024-12-03T19:55:00Z">
        <w:r w:rsidR="005255C5" w:rsidRPr="005255C5" w:rsidDel="00CB2D82">
          <w:rPr>
            <w:rFonts w:ascii="Times New Roman" w:hAnsi="Times New Roman" w:cs="Times New Roman"/>
            <w:sz w:val="24"/>
            <w:szCs w:val="24"/>
          </w:rPr>
          <w:delText>’s</w:delText>
        </w:r>
      </w:del>
      <w:r w:rsidR="005255C5" w:rsidRPr="005255C5">
        <w:rPr>
          <w:rFonts w:ascii="Times New Roman" w:hAnsi="Times New Roman" w:cs="Times New Roman"/>
          <w:sz w:val="24"/>
          <w:szCs w:val="24"/>
        </w:rPr>
        <w:t xml:space="preserve"> </w:t>
      </w:r>
      <w:ins w:id="9" w:author="Michael Early" w:date="2024-12-03T11:56:00Z" w16du:dateUtc="2024-12-03T19:56:00Z">
        <w:r w:rsidR="00CB2D82">
          <w:rPr>
            <w:rFonts w:ascii="Times New Roman" w:hAnsi="Times New Roman" w:cs="Times New Roman"/>
            <w:sz w:val="24"/>
            <w:szCs w:val="24"/>
          </w:rPr>
          <w:t xml:space="preserve">and their </w:t>
        </w:r>
      </w:ins>
      <w:del w:id="10" w:author="Michael Early" w:date="2024-12-03T11:56:00Z" w16du:dateUtc="2024-12-03T19:56:00Z">
        <w:r w:rsidR="005255C5" w:rsidRPr="005255C5" w:rsidDel="00CB2D82">
          <w:rPr>
            <w:rFonts w:ascii="Times New Roman" w:hAnsi="Times New Roman" w:cs="Times New Roman"/>
            <w:sz w:val="24"/>
            <w:szCs w:val="24"/>
          </w:rPr>
          <w:delText xml:space="preserve">group </w:delText>
        </w:r>
      </w:del>
      <w:ins w:id="11" w:author="Michael Early" w:date="2024-12-03T11:56:00Z" w16du:dateUtc="2024-12-03T19:56:00Z">
        <w:r w:rsidR="00CB2D82">
          <w:rPr>
            <w:rFonts w:ascii="Times New Roman" w:hAnsi="Times New Roman" w:cs="Times New Roman"/>
            <w:sz w:val="24"/>
            <w:szCs w:val="24"/>
          </w:rPr>
          <w:t>season</w:t>
        </w:r>
        <w:r w:rsidR="00CB2D82" w:rsidRPr="005255C5">
          <w:rPr>
            <w:rFonts w:ascii="Times New Roman" w:hAnsi="Times New Roman" w:cs="Times New Roman"/>
            <w:sz w:val="24"/>
            <w:szCs w:val="24"/>
          </w:rPr>
          <w:t xml:space="preserve"> </w:t>
        </w:r>
      </w:ins>
      <w:r w:rsidR="005255C5" w:rsidRPr="005255C5">
        <w:rPr>
          <w:rFonts w:ascii="Times New Roman" w:hAnsi="Times New Roman" w:cs="Times New Roman"/>
          <w:sz w:val="24"/>
          <w:szCs w:val="24"/>
        </w:rPr>
        <w:t xml:space="preserve">of games </w:t>
      </w:r>
      <w:ins w:id="12" w:author="Michael Early" w:date="2024-12-03T11:58:00Z" w16du:dateUtc="2024-12-03T19:58:00Z">
        <w:r w:rsidR="001E1115">
          <w:rPr>
            <w:rFonts w:ascii="Times New Roman" w:hAnsi="Times New Roman" w:cs="Times New Roman"/>
            <w:sz w:val="24"/>
            <w:szCs w:val="24"/>
          </w:rPr>
          <w:t xml:space="preserve">as </w:t>
        </w:r>
      </w:ins>
      <w:del w:id="13" w:author="Michael Early" w:date="2024-12-03T11:58:00Z" w16du:dateUtc="2024-12-03T19:58:00Z">
        <w:r w:rsidR="005255C5" w:rsidRPr="005255C5" w:rsidDel="001E1115">
          <w:rPr>
            <w:rFonts w:ascii="Times New Roman" w:hAnsi="Times New Roman" w:cs="Times New Roman"/>
            <w:sz w:val="24"/>
            <w:szCs w:val="24"/>
          </w:rPr>
          <w:delText xml:space="preserve">being </w:delText>
        </w:r>
      </w:del>
      <w:r w:rsidR="005255C5" w:rsidRPr="005255C5">
        <w:rPr>
          <w:rFonts w:ascii="Times New Roman" w:hAnsi="Times New Roman" w:cs="Times New Roman"/>
          <w:sz w:val="24"/>
          <w:szCs w:val="24"/>
        </w:rPr>
        <w:t xml:space="preserve">one component of the overall Sunday Ticket bundle. </w:t>
      </w:r>
      <w:del w:id="14" w:author="Michael Early" w:date="2024-12-03T11:51:00Z" w16du:dateUtc="2024-12-03T19:51:00Z">
        <w:r w:rsidR="005255C5" w:rsidRPr="005255C5" w:rsidDel="00DD4BA1">
          <w:rPr>
            <w:rFonts w:ascii="Times New Roman" w:hAnsi="Times New Roman" w:cs="Times New Roman"/>
            <w:sz w:val="24"/>
            <w:szCs w:val="24"/>
          </w:rPr>
          <w:delText xml:space="preserve">The findings </w:delText>
        </w:r>
      </w:del>
      <w:ins w:id="15" w:author="Michael Early" w:date="2024-12-03T11:51:00Z" w16du:dateUtc="2024-12-03T19:51:00Z">
        <w:r w:rsidR="00DD4BA1">
          <w:rPr>
            <w:rFonts w:ascii="Times New Roman" w:hAnsi="Times New Roman" w:cs="Times New Roman"/>
            <w:sz w:val="24"/>
            <w:szCs w:val="24"/>
          </w:rPr>
          <w:t>The economic model of bundling as a monopolist suggests that</w:t>
        </w:r>
      </w:ins>
      <w:del w:id="16" w:author="Michael Early" w:date="2024-12-03T11:51:00Z" w16du:dateUtc="2024-12-03T19:51:00Z">
        <w:r w:rsidR="005255C5" w:rsidRPr="005255C5" w:rsidDel="00DD4BA1">
          <w:rPr>
            <w:rFonts w:ascii="Times New Roman" w:hAnsi="Times New Roman" w:cs="Times New Roman"/>
            <w:sz w:val="24"/>
            <w:szCs w:val="24"/>
          </w:rPr>
          <w:delText>are that</w:delText>
        </w:r>
      </w:del>
      <w:ins w:id="17" w:author="Michael Early" w:date="2024-12-03T11:56:00Z" w16du:dateUtc="2024-12-03T19:56:00Z">
        <w:r w:rsidR="00CB2D82">
          <w:rPr>
            <w:rFonts w:ascii="Times New Roman" w:hAnsi="Times New Roman" w:cs="Times New Roman"/>
            <w:sz w:val="24"/>
            <w:szCs w:val="24"/>
          </w:rPr>
          <w:t xml:space="preserve"> the NFL believes that</w:t>
        </w:r>
      </w:ins>
      <w:r w:rsidR="005255C5" w:rsidRPr="005255C5">
        <w:rPr>
          <w:rFonts w:ascii="Times New Roman" w:hAnsi="Times New Roman" w:cs="Times New Roman"/>
          <w:sz w:val="24"/>
          <w:szCs w:val="24"/>
        </w:rPr>
        <w:t xml:space="preserve"> </w:t>
      </w:r>
      <w:del w:id="18" w:author="Michael Early" w:date="2024-12-13T10:08:00Z" w16du:dateUtc="2024-12-13T18:08:00Z">
        <w:r w:rsidR="005255C5" w:rsidRPr="005255C5" w:rsidDel="001E7DCE">
          <w:rPr>
            <w:rFonts w:ascii="Times New Roman" w:hAnsi="Times New Roman" w:cs="Times New Roman"/>
            <w:sz w:val="24"/>
            <w:szCs w:val="24"/>
          </w:rPr>
          <w:delText xml:space="preserve">most </w:delText>
        </w:r>
      </w:del>
      <w:ins w:id="19" w:author="Michael Early" w:date="2024-12-13T10:08:00Z" w16du:dateUtc="2024-12-13T18:08:00Z">
        <w:r w:rsidR="001E7DCE">
          <w:rPr>
            <w:rFonts w:ascii="Times New Roman" w:hAnsi="Times New Roman" w:cs="Times New Roman"/>
            <w:sz w:val="24"/>
            <w:szCs w:val="24"/>
          </w:rPr>
          <w:t>if</w:t>
        </w:r>
        <w:r w:rsidR="001E7DCE" w:rsidRPr="005255C5">
          <w:rPr>
            <w:rFonts w:ascii="Times New Roman" w:hAnsi="Times New Roman" w:cs="Times New Roman"/>
            <w:sz w:val="24"/>
            <w:szCs w:val="24"/>
          </w:rPr>
          <w:t xml:space="preserve"> </w:t>
        </w:r>
      </w:ins>
      <w:r w:rsidR="005255C5" w:rsidRPr="005255C5">
        <w:rPr>
          <w:rFonts w:ascii="Times New Roman" w:hAnsi="Times New Roman" w:cs="Times New Roman"/>
          <w:sz w:val="24"/>
          <w:szCs w:val="24"/>
        </w:rPr>
        <w:t xml:space="preserve">NFL fans </w:t>
      </w:r>
      <w:del w:id="20" w:author="Michael Early" w:date="2024-12-12T11:01:00Z" w16du:dateUtc="2024-12-12T19:01:00Z">
        <w:r w:rsidR="005255C5" w:rsidRPr="005255C5" w:rsidDel="00DF608A">
          <w:rPr>
            <w:rFonts w:ascii="Times New Roman" w:hAnsi="Times New Roman" w:cs="Times New Roman"/>
            <w:sz w:val="24"/>
            <w:szCs w:val="24"/>
          </w:rPr>
          <w:delText>would only purchase one team’s package</w:delText>
        </w:r>
      </w:del>
      <w:ins w:id="21" w:author="Michael Early" w:date="2024-12-13T10:08:00Z" w16du:dateUtc="2024-12-13T18:08:00Z">
        <w:r w:rsidR="001E7DCE">
          <w:rPr>
            <w:rFonts w:ascii="Times New Roman" w:hAnsi="Times New Roman" w:cs="Times New Roman"/>
            <w:sz w:val="24"/>
            <w:szCs w:val="24"/>
          </w:rPr>
          <w:t>add their total willingness to pay to watch all teams</w:t>
        </w:r>
      </w:ins>
      <w:ins w:id="22" w:author="Michael Early" w:date="2024-12-13T10:09:00Z" w16du:dateUtc="2024-12-13T18:09:00Z">
        <w:r w:rsidR="001E7DCE">
          <w:rPr>
            <w:rFonts w:ascii="Times New Roman" w:hAnsi="Times New Roman" w:cs="Times New Roman"/>
            <w:sz w:val="24"/>
            <w:szCs w:val="24"/>
          </w:rPr>
          <w:t>, the total</w:t>
        </w:r>
      </w:ins>
      <w:del w:id="23" w:author="Michael Early" w:date="2024-12-13T10:08:00Z" w16du:dateUtc="2024-12-13T18:08:00Z">
        <w:r w:rsidR="005255C5" w:rsidRPr="005255C5" w:rsidDel="001E7DCE">
          <w:rPr>
            <w:rFonts w:ascii="Times New Roman" w:hAnsi="Times New Roman" w:cs="Times New Roman"/>
            <w:sz w:val="24"/>
            <w:szCs w:val="24"/>
          </w:rPr>
          <w:delText>,</w:delText>
        </w:r>
      </w:del>
      <w:ins w:id="24" w:author="Michael Early" w:date="2024-12-12T11:01:00Z" w16du:dateUtc="2024-12-12T19:01:00Z">
        <w:r w:rsidR="00DF608A">
          <w:rPr>
            <w:rFonts w:ascii="Times New Roman" w:hAnsi="Times New Roman" w:cs="Times New Roman"/>
            <w:sz w:val="24"/>
            <w:szCs w:val="24"/>
          </w:rPr>
          <w:t xml:space="preserve"> would be </w:t>
        </w:r>
      </w:ins>
      <w:ins w:id="25" w:author="Michael Early" w:date="2024-12-13T10:08:00Z" w16du:dateUtc="2024-12-13T18:08:00Z">
        <w:r w:rsidR="001E7DCE">
          <w:rPr>
            <w:rFonts w:ascii="Times New Roman" w:hAnsi="Times New Roman" w:cs="Times New Roman"/>
            <w:sz w:val="24"/>
            <w:szCs w:val="24"/>
          </w:rPr>
          <w:t>greater</w:t>
        </w:r>
      </w:ins>
      <w:ins w:id="26" w:author="Michael Early" w:date="2024-12-12T11:01:00Z" w16du:dateUtc="2024-12-12T19:01:00Z">
        <w:r w:rsidR="00DF608A">
          <w:rPr>
            <w:rFonts w:ascii="Times New Roman" w:hAnsi="Times New Roman" w:cs="Times New Roman"/>
            <w:sz w:val="24"/>
            <w:szCs w:val="24"/>
          </w:rPr>
          <w:t xml:space="preserve"> than the p</w:t>
        </w:r>
      </w:ins>
      <w:ins w:id="27" w:author="Michael Early" w:date="2024-12-12T11:02:00Z" w16du:dateUtc="2024-12-12T19:02:00Z">
        <w:r w:rsidR="00DF608A">
          <w:rPr>
            <w:rFonts w:ascii="Times New Roman" w:hAnsi="Times New Roman" w:cs="Times New Roman"/>
            <w:sz w:val="24"/>
            <w:szCs w:val="24"/>
          </w:rPr>
          <w:t>urchase price of the bundle.</w:t>
        </w:r>
      </w:ins>
      <w:r w:rsidR="005255C5" w:rsidRPr="005255C5">
        <w:rPr>
          <w:rFonts w:ascii="Times New Roman" w:hAnsi="Times New Roman" w:cs="Times New Roman"/>
          <w:sz w:val="24"/>
          <w:szCs w:val="24"/>
        </w:rPr>
        <w:t xml:space="preserve"> </w:t>
      </w:r>
      <w:del w:id="28" w:author="Michael Early" w:date="2024-12-12T11:02:00Z" w16du:dateUtc="2024-12-12T19:02:00Z">
        <w:r w:rsidR="005255C5" w:rsidRPr="005255C5" w:rsidDel="00DF608A">
          <w:rPr>
            <w:rFonts w:ascii="Times New Roman" w:hAnsi="Times New Roman" w:cs="Times New Roman"/>
            <w:sz w:val="24"/>
            <w:szCs w:val="24"/>
          </w:rPr>
          <w:delText xml:space="preserve">so </w:delText>
        </w:r>
      </w:del>
      <w:ins w:id="29" w:author="Michael Early" w:date="2024-12-13T10:09:00Z" w16du:dateUtc="2024-12-13T18:09:00Z">
        <w:r w:rsidR="001E7DCE">
          <w:rPr>
            <w:rFonts w:ascii="Times New Roman" w:hAnsi="Times New Roman" w:cs="Times New Roman"/>
            <w:sz w:val="24"/>
            <w:szCs w:val="24"/>
          </w:rPr>
          <w:t>T</w:t>
        </w:r>
      </w:ins>
      <w:del w:id="30" w:author="Michael Early" w:date="2024-12-12T11:02:00Z" w16du:dateUtc="2024-12-12T19:02:00Z">
        <w:r w:rsidR="005255C5" w:rsidRPr="005255C5" w:rsidDel="00DF608A">
          <w:rPr>
            <w:rFonts w:ascii="Times New Roman" w:hAnsi="Times New Roman" w:cs="Times New Roman"/>
            <w:sz w:val="24"/>
            <w:szCs w:val="24"/>
          </w:rPr>
          <w:delText>t</w:delText>
        </w:r>
      </w:del>
      <w:r w:rsidR="005255C5" w:rsidRPr="005255C5">
        <w:rPr>
          <w:rFonts w:ascii="Times New Roman" w:hAnsi="Times New Roman" w:cs="Times New Roman"/>
          <w:sz w:val="24"/>
          <w:szCs w:val="24"/>
        </w:rPr>
        <w:t xml:space="preserve">o </w:t>
      </w:r>
      <w:proofErr w:type="gramStart"/>
      <w:r w:rsidR="005255C5" w:rsidRPr="005255C5">
        <w:rPr>
          <w:rFonts w:ascii="Times New Roman" w:hAnsi="Times New Roman" w:cs="Times New Roman"/>
          <w:sz w:val="24"/>
          <w:szCs w:val="24"/>
        </w:rPr>
        <w:t>maximize</w:t>
      </w:r>
      <w:proofErr w:type="gramEnd"/>
      <w:r w:rsidR="005255C5" w:rsidRPr="005255C5">
        <w:rPr>
          <w:rFonts w:ascii="Times New Roman" w:hAnsi="Times New Roman" w:cs="Times New Roman"/>
          <w:sz w:val="24"/>
          <w:szCs w:val="24"/>
        </w:rPr>
        <w:t xml:space="preserve"> profits, the NFL bundles all teams and thus extracts as much producer surplus as possible.</w:t>
      </w:r>
    </w:p>
    <w:p w14:paraId="06AB7A64" w14:textId="4093596E" w:rsidR="000C3128" w:rsidRDefault="005255C5" w:rsidP="007B0B98">
      <w:pPr>
        <w:pStyle w:val="ListParagraph"/>
        <w:numPr>
          <w:ilvl w:val="0"/>
          <w:numId w:val="1"/>
        </w:numPr>
        <w:tabs>
          <w:tab w:val="left" w:pos="4185"/>
        </w:tabs>
        <w:spacing w:line="360" w:lineRule="auto"/>
        <w:rPr>
          <w:rFonts w:ascii="Times New Roman" w:hAnsi="Times New Roman" w:cs="Times New Roman"/>
          <w:b/>
          <w:bCs/>
          <w:sz w:val="24"/>
          <w:szCs w:val="24"/>
        </w:rPr>
      </w:pPr>
      <w:r w:rsidRPr="005255C5">
        <w:rPr>
          <w:rFonts w:ascii="Times New Roman" w:hAnsi="Times New Roman" w:cs="Times New Roman"/>
          <w:b/>
          <w:bCs/>
          <w:sz w:val="24"/>
          <w:szCs w:val="24"/>
        </w:rPr>
        <w:t>Introduction</w:t>
      </w:r>
    </w:p>
    <w:p w14:paraId="30C22572" w14:textId="2B66A6C4" w:rsidR="00F31A3F" w:rsidRPr="00F31A3F" w:rsidRDefault="00F31A3F" w:rsidP="007B0B98">
      <w:pPr>
        <w:tabs>
          <w:tab w:val="left" w:pos="540"/>
        </w:tabs>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the 2022-2023 season, the NFL generated an estimated $20.5 billion USD</w:t>
      </w:r>
      <w:ins w:id="31" w:author="Michael Early" w:date="2024-12-03T11:55:00Z" w16du:dateUtc="2024-12-03T19:55:00Z">
        <w:r w:rsidR="00CB2D82">
          <w:rPr>
            <w:rFonts w:ascii="Times New Roman" w:hAnsi="Times New Roman" w:cs="Times New Roman"/>
            <w:sz w:val="24"/>
            <w:szCs w:val="24"/>
          </w:rPr>
          <w:t xml:space="preserve"> in revenue</w:t>
        </w:r>
      </w:ins>
      <w:r>
        <w:rPr>
          <w:rFonts w:ascii="Times New Roman" w:hAnsi="Times New Roman" w:cs="Times New Roman"/>
          <w:sz w:val="24"/>
          <w:szCs w:val="24"/>
        </w:rPr>
        <w:t>, which was 72% higher than the next closes</w:t>
      </w:r>
      <w:r w:rsidR="00F07B9B">
        <w:rPr>
          <w:rFonts w:ascii="Times New Roman" w:hAnsi="Times New Roman" w:cs="Times New Roman"/>
          <w:sz w:val="24"/>
          <w:szCs w:val="24"/>
        </w:rPr>
        <w:t>t</w:t>
      </w:r>
      <w:r>
        <w:rPr>
          <w:rFonts w:ascii="Times New Roman" w:hAnsi="Times New Roman" w:cs="Times New Roman"/>
          <w:sz w:val="24"/>
          <w:szCs w:val="24"/>
        </w:rPr>
        <w:t xml:space="preserve"> U.S. professional sports league, the MLB at $11.9 billion (Badenhausen, 2024). Approximately $12 billion of that revenue per year comes from its broadcasting deals, with </w:t>
      </w:r>
      <w:del w:id="32" w:author="Michael Early" w:date="2024-12-03T11:57:00Z" w16du:dateUtc="2024-12-03T19:57:00Z">
        <w:r w:rsidDel="00CB2D82">
          <w:rPr>
            <w:rFonts w:ascii="Times New Roman" w:hAnsi="Times New Roman" w:cs="Times New Roman"/>
            <w:sz w:val="24"/>
            <w:szCs w:val="24"/>
          </w:rPr>
          <w:delText xml:space="preserve">each </w:delText>
        </w:r>
      </w:del>
      <w:del w:id="33" w:author="Michael Early" w:date="2024-12-12T11:03:00Z" w16du:dateUtc="2024-12-12T19:03:00Z">
        <w:r w:rsidDel="00E4264F">
          <w:rPr>
            <w:rFonts w:ascii="Times New Roman" w:hAnsi="Times New Roman" w:cs="Times New Roman"/>
            <w:sz w:val="24"/>
            <w:szCs w:val="24"/>
          </w:rPr>
          <w:delText>team receiving a cut</w:delText>
        </w:r>
      </w:del>
      <w:ins w:id="34" w:author="Michael Early" w:date="2024-12-12T11:03:00Z" w16du:dateUtc="2024-12-12T19:03:00Z">
        <w:r w:rsidR="00E4264F">
          <w:rPr>
            <w:rFonts w:ascii="Times New Roman" w:hAnsi="Times New Roman" w:cs="Times New Roman"/>
            <w:sz w:val="24"/>
            <w:szCs w:val="24"/>
          </w:rPr>
          <w:t xml:space="preserve">67% of the overall broadcasting revenue being split evenly amongst all </w:t>
        </w:r>
      </w:ins>
      <w:ins w:id="35" w:author="Michael Early" w:date="2024-12-12T11:04:00Z" w16du:dateUtc="2024-12-12T19:04:00Z">
        <w:r w:rsidR="00E4264F">
          <w:rPr>
            <w:rFonts w:ascii="Times New Roman" w:hAnsi="Times New Roman" w:cs="Times New Roman"/>
            <w:sz w:val="24"/>
            <w:szCs w:val="24"/>
          </w:rPr>
          <w:t>teams (</w:t>
        </w:r>
      </w:ins>
      <w:ins w:id="36" w:author="Michael Early" w:date="2024-12-12T11:03:00Z" w16du:dateUtc="2024-12-12T19:03:00Z">
        <w:r w:rsidR="00E4264F">
          <w:rPr>
            <w:rFonts w:ascii="Times New Roman" w:hAnsi="Times New Roman" w:cs="Times New Roman"/>
            <w:sz w:val="24"/>
            <w:szCs w:val="24"/>
          </w:rPr>
          <w:t>Ozanian, 2024)</w:t>
        </w:r>
      </w:ins>
      <w:r>
        <w:rPr>
          <w:rFonts w:ascii="Times New Roman" w:hAnsi="Times New Roman" w:cs="Times New Roman"/>
          <w:sz w:val="24"/>
          <w:szCs w:val="24"/>
        </w:rPr>
        <w:t>.</w:t>
      </w:r>
      <w:r w:rsidR="00F23D8B">
        <w:rPr>
          <w:rFonts w:ascii="Times New Roman" w:hAnsi="Times New Roman" w:cs="Times New Roman"/>
          <w:sz w:val="24"/>
          <w:szCs w:val="24"/>
        </w:rPr>
        <w:t xml:space="preserve"> How does the NFL make so much money from broadcasting?</w:t>
      </w:r>
    </w:p>
    <w:p w14:paraId="11694DEC" w14:textId="53B872A8" w:rsidR="000C3128" w:rsidRDefault="000C3128" w:rsidP="007B0B98">
      <w:p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ab/>
      </w:r>
      <w:r w:rsidRPr="000C3128">
        <w:rPr>
          <w:rFonts w:ascii="Times New Roman" w:hAnsi="Times New Roman" w:cs="Times New Roman"/>
          <w:sz w:val="24"/>
          <w:szCs w:val="24"/>
        </w:rPr>
        <w:t xml:space="preserve">The NFL is in </w:t>
      </w:r>
      <w:r w:rsidR="00391148">
        <w:rPr>
          <w:rFonts w:ascii="Times New Roman" w:hAnsi="Times New Roman" w:cs="Times New Roman"/>
          <w:sz w:val="24"/>
          <w:szCs w:val="24"/>
        </w:rPr>
        <w:t xml:space="preserve">ongoing </w:t>
      </w:r>
      <w:r w:rsidRPr="000C3128">
        <w:rPr>
          <w:rFonts w:ascii="Times New Roman" w:hAnsi="Times New Roman" w:cs="Times New Roman"/>
          <w:sz w:val="24"/>
          <w:szCs w:val="24"/>
        </w:rPr>
        <w:t>litigation with plaintiffs representing the purchasers o</w:t>
      </w:r>
      <w:r w:rsidR="00391148">
        <w:rPr>
          <w:rFonts w:ascii="Times New Roman" w:hAnsi="Times New Roman" w:cs="Times New Roman"/>
          <w:sz w:val="24"/>
          <w:szCs w:val="24"/>
        </w:rPr>
        <w:t>f</w:t>
      </w:r>
      <w:r w:rsidRPr="000C3128">
        <w:rPr>
          <w:rFonts w:ascii="Times New Roman" w:hAnsi="Times New Roman" w:cs="Times New Roman"/>
          <w:sz w:val="24"/>
          <w:szCs w:val="24"/>
        </w:rPr>
        <w:t xml:space="preserve"> NFL Sunday Ticket</w:t>
      </w:r>
      <w:ins w:id="37" w:author="Michael Early" w:date="2024-12-12T11:07:00Z" w16du:dateUtc="2024-12-12T19:07:00Z">
        <w:r w:rsidR="00E4264F">
          <w:rPr>
            <w:rFonts w:ascii="Times New Roman" w:hAnsi="Times New Roman" w:cs="Times New Roman"/>
            <w:sz w:val="24"/>
            <w:szCs w:val="24"/>
          </w:rPr>
          <w:t xml:space="preserve"> package</w:t>
        </w:r>
      </w:ins>
      <w:r w:rsidRPr="000C3128">
        <w:rPr>
          <w:rFonts w:ascii="Times New Roman" w:hAnsi="Times New Roman" w:cs="Times New Roman"/>
          <w:sz w:val="24"/>
          <w:szCs w:val="24"/>
        </w:rPr>
        <w:t>. The plaintiffs, alleging the NFL violated antitrust</w:t>
      </w:r>
      <w:ins w:id="38" w:author="Michael Early" w:date="2024-12-03T11:59:00Z" w16du:dateUtc="2024-12-03T19:59:00Z">
        <w:r w:rsidR="001E1115">
          <w:rPr>
            <w:rFonts w:ascii="Times New Roman" w:hAnsi="Times New Roman" w:cs="Times New Roman"/>
            <w:sz w:val="24"/>
            <w:szCs w:val="24"/>
          </w:rPr>
          <w:t xml:space="preserve"> laws</w:t>
        </w:r>
      </w:ins>
      <w:r w:rsidRPr="000C3128">
        <w:rPr>
          <w:rFonts w:ascii="Times New Roman" w:hAnsi="Times New Roman" w:cs="Times New Roman"/>
          <w:sz w:val="24"/>
          <w:szCs w:val="24"/>
        </w:rPr>
        <w:t xml:space="preserve"> by combining teams who are supposed to be competing for business into one steep package price, won originally and the NFL was ordered to pay $4.6 billion in damages</w:t>
      </w:r>
      <w:ins w:id="39" w:author="Michael Early" w:date="2024-12-12T11:09:00Z" w16du:dateUtc="2024-12-12T19:09:00Z">
        <w:r w:rsidR="00E4264F">
          <w:rPr>
            <w:rFonts w:ascii="Times New Roman" w:hAnsi="Times New Roman" w:cs="Times New Roman"/>
            <w:sz w:val="24"/>
            <w:szCs w:val="24"/>
          </w:rPr>
          <w:t xml:space="preserve"> </w:t>
        </w:r>
      </w:ins>
      <w:ins w:id="40" w:author="Michael Early" w:date="2024-12-12T11:08:00Z" w16du:dateUtc="2024-12-12T19:08:00Z">
        <w:r w:rsidR="00E4264F">
          <w:rPr>
            <w:rFonts w:ascii="Times New Roman" w:hAnsi="Times New Roman" w:cs="Times New Roman"/>
            <w:sz w:val="24"/>
            <w:szCs w:val="24"/>
          </w:rPr>
          <w:t>(</w:t>
        </w:r>
        <w:proofErr w:type="spellStart"/>
        <w:r w:rsidR="00E4264F">
          <w:rPr>
            <w:rFonts w:ascii="Times New Roman" w:hAnsi="Times New Roman" w:cs="Times New Roman"/>
            <w:sz w:val="24"/>
            <w:szCs w:val="24"/>
          </w:rPr>
          <w:t>Mccan</w:t>
        </w:r>
      </w:ins>
      <w:ins w:id="41" w:author="Michael Early" w:date="2024-12-13T11:01:00Z" w16du:dateUtc="2024-12-13T19:01:00Z">
        <w:r w:rsidR="00BC371C">
          <w:rPr>
            <w:rFonts w:ascii="Times New Roman" w:hAnsi="Times New Roman" w:cs="Times New Roman"/>
            <w:sz w:val="24"/>
            <w:szCs w:val="24"/>
          </w:rPr>
          <w:t>n</w:t>
        </w:r>
      </w:ins>
      <w:proofErr w:type="spellEnd"/>
      <w:ins w:id="42" w:author="Michael Early" w:date="2024-12-12T11:08:00Z" w16du:dateUtc="2024-12-12T19:08:00Z">
        <w:r w:rsidR="00E4264F">
          <w:rPr>
            <w:rFonts w:ascii="Times New Roman" w:hAnsi="Times New Roman" w:cs="Times New Roman"/>
            <w:sz w:val="24"/>
            <w:szCs w:val="24"/>
          </w:rPr>
          <w:t>, 2024)</w:t>
        </w:r>
      </w:ins>
      <w:r w:rsidRPr="000C3128">
        <w:rPr>
          <w:rFonts w:ascii="Times New Roman" w:hAnsi="Times New Roman" w:cs="Times New Roman"/>
          <w:sz w:val="24"/>
          <w:szCs w:val="24"/>
        </w:rPr>
        <w:t xml:space="preserve">. </w:t>
      </w:r>
      <w:del w:id="43" w:author="Michael Early" w:date="2024-12-12T11:09:00Z" w16du:dateUtc="2024-12-12T19:09:00Z">
        <w:r w:rsidRPr="000C3128" w:rsidDel="00E4264F">
          <w:rPr>
            <w:rFonts w:ascii="Times New Roman" w:hAnsi="Times New Roman" w:cs="Times New Roman"/>
            <w:sz w:val="24"/>
            <w:szCs w:val="24"/>
          </w:rPr>
          <w:delText>The NFL appealed and the</w:delText>
        </w:r>
      </w:del>
      <w:ins w:id="44" w:author="Michael Early" w:date="2024-12-12T11:09:00Z" w16du:dateUtc="2024-12-12T19:09:00Z">
        <w:r w:rsidR="00E4264F">
          <w:rPr>
            <w:rFonts w:ascii="Times New Roman" w:hAnsi="Times New Roman" w:cs="Times New Roman"/>
            <w:sz w:val="24"/>
            <w:szCs w:val="24"/>
          </w:rPr>
          <w:t>The</w:t>
        </w:r>
      </w:ins>
      <w:r w:rsidRPr="000C3128">
        <w:rPr>
          <w:rFonts w:ascii="Times New Roman" w:hAnsi="Times New Roman" w:cs="Times New Roman"/>
          <w:sz w:val="24"/>
          <w:szCs w:val="24"/>
        </w:rPr>
        <w:t xml:space="preserve"> </w:t>
      </w:r>
      <w:ins w:id="45" w:author="Michael Early" w:date="2024-12-03T11:59:00Z" w16du:dateUtc="2024-12-03T19:59:00Z">
        <w:r w:rsidR="001E1115">
          <w:rPr>
            <w:rFonts w:ascii="Times New Roman" w:hAnsi="Times New Roman" w:cs="Times New Roman"/>
            <w:sz w:val="24"/>
            <w:szCs w:val="24"/>
          </w:rPr>
          <w:t>j</w:t>
        </w:r>
      </w:ins>
      <w:del w:id="46" w:author="Michael Early" w:date="2024-12-03T11:59:00Z" w16du:dateUtc="2024-12-03T19:59:00Z">
        <w:r w:rsidRPr="000C3128" w:rsidDel="001E1115">
          <w:rPr>
            <w:rFonts w:ascii="Times New Roman" w:hAnsi="Times New Roman" w:cs="Times New Roman"/>
            <w:sz w:val="24"/>
            <w:szCs w:val="24"/>
          </w:rPr>
          <w:delText>J</w:delText>
        </w:r>
      </w:del>
      <w:r w:rsidRPr="000C3128">
        <w:rPr>
          <w:rFonts w:ascii="Times New Roman" w:hAnsi="Times New Roman" w:cs="Times New Roman"/>
          <w:sz w:val="24"/>
          <w:szCs w:val="24"/>
        </w:rPr>
        <w:t>udge overturned the decision</w:t>
      </w:r>
      <w:ins w:id="47" w:author="Michael Early" w:date="2024-12-12T11:09:00Z" w16du:dateUtc="2024-12-12T19:09:00Z">
        <w:r w:rsidR="00E4264F">
          <w:rPr>
            <w:rFonts w:ascii="Times New Roman" w:hAnsi="Times New Roman" w:cs="Times New Roman"/>
            <w:sz w:val="24"/>
            <w:szCs w:val="24"/>
          </w:rPr>
          <w:t xml:space="preserve"> upon an appeal from the NFL. The </w:t>
        </w:r>
      </w:ins>
      <w:del w:id="48" w:author="Michael Early" w:date="2024-12-12T11:09:00Z" w16du:dateUtc="2024-12-12T19:09:00Z">
        <w:r w:rsidRPr="000C3128" w:rsidDel="00E4264F">
          <w:rPr>
            <w:rFonts w:ascii="Times New Roman" w:hAnsi="Times New Roman" w:cs="Times New Roman"/>
            <w:sz w:val="24"/>
            <w:szCs w:val="24"/>
          </w:rPr>
          <w:delText xml:space="preserve">, but there </w:delText>
        </w:r>
      </w:del>
      <w:del w:id="49" w:author="Michael Early" w:date="2024-12-03T12:02:00Z" w16du:dateUtc="2024-12-03T20:02:00Z">
        <w:r w:rsidRPr="000C3128" w:rsidDel="001E1115">
          <w:rPr>
            <w:rFonts w:ascii="Times New Roman" w:hAnsi="Times New Roman" w:cs="Times New Roman"/>
            <w:sz w:val="24"/>
            <w:szCs w:val="24"/>
          </w:rPr>
          <w:delText>is still more ongoing litigation.</w:delText>
        </w:r>
      </w:del>
      <w:ins w:id="50" w:author="Michael Early" w:date="2024-12-03T12:02:00Z" w16du:dateUtc="2024-12-03T20:02:00Z">
        <w:r w:rsidR="001E1115">
          <w:rPr>
            <w:rFonts w:ascii="Times New Roman" w:hAnsi="Times New Roman" w:cs="Times New Roman"/>
            <w:sz w:val="24"/>
            <w:szCs w:val="24"/>
          </w:rPr>
          <w:t xml:space="preserve">case is </w:t>
        </w:r>
      </w:ins>
      <w:ins w:id="51" w:author="Michael Early" w:date="2024-12-12T11:09:00Z" w16du:dateUtc="2024-12-12T19:09:00Z">
        <w:r w:rsidR="00E4264F">
          <w:rPr>
            <w:rFonts w:ascii="Times New Roman" w:hAnsi="Times New Roman" w:cs="Times New Roman"/>
            <w:sz w:val="24"/>
            <w:szCs w:val="24"/>
          </w:rPr>
          <w:t>still ongoing</w:t>
        </w:r>
      </w:ins>
      <w:ins w:id="52" w:author="Michael Early" w:date="2024-12-03T12:02:00Z" w16du:dateUtc="2024-12-03T20:02:00Z">
        <w:r w:rsidR="001E1115">
          <w:rPr>
            <w:rFonts w:ascii="Times New Roman" w:hAnsi="Times New Roman" w:cs="Times New Roman"/>
            <w:sz w:val="24"/>
            <w:szCs w:val="24"/>
          </w:rPr>
          <w:t xml:space="preserve"> in the ninth circuit of appeals, and a </w:t>
        </w:r>
      </w:ins>
      <w:ins w:id="53" w:author="Michael Early" w:date="2024-12-03T12:03:00Z" w16du:dateUtc="2024-12-03T20:03:00Z">
        <w:r w:rsidR="001E1115">
          <w:rPr>
            <w:rFonts w:ascii="Times New Roman" w:hAnsi="Times New Roman" w:cs="Times New Roman"/>
            <w:sz w:val="24"/>
            <w:szCs w:val="24"/>
          </w:rPr>
          <w:t xml:space="preserve">final ruling </w:t>
        </w:r>
      </w:ins>
      <w:ins w:id="54" w:author="Michael Early" w:date="2024-12-12T11:09:00Z" w16du:dateUtc="2024-12-12T19:09:00Z">
        <w:r w:rsidR="00E4264F">
          <w:rPr>
            <w:rFonts w:ascii="Times New Roman" w:hAnsi="Times New Roman" w:cs="Times New Roman"/>
            <w:sz w:val="24"/>
            <w:szCs w:val="24"/>
          </w:rPr>
          <w:t>is not</w:t>
        </w:r>
      </w:ins>
      <w:ins w:id="55" w:author="Michael Early" w:date="2024-12-03T12:03:00Z" w16du:dateUtc="2024-12-03T20:03:00Z">
        <w:r w:rsidR="001E1115">
          <w:rPr>
            <w:rFonts w:ascii="Times New Roman" w:hAnsi="Times New Roman" w:cs="Times New Roman"/>
            <w:sz w:val="24"/>
            <w:szCs w:val="24"/>
          </w:rPr>
          <w:t xml:space="preserve"> expected soon.</w:t>
        </w:r>
      </w:ins>
      <w:r>
        <w:rPr>
          <w:rFonts w:ascii="Times New Roman" w:hAnsi="Times New Roman" w:cs="Times New Roman"/>
          <w:sz w:val="24"/>
          <w:szCs w:val="24"/>
        </w:rPr>
        <w:t xml:space="preserve"> </w:t>
      </w:r>
      <w:r w:rsidRPr="000C3128">
        <w:rPr>
          <w:rFonts w:ascii="Times New Roman" w:hAnsi="Times New Roman" w:cs="Times New Roman"/>
          <w:sz w:val="24"/>
          <w:szCs w:val="24"/>
        </w:rPr>
        <w:t xml:space="preserve">This </w:t>
      </w:r>
      <w:del w:id="56" w:author="Michael Early" w:date="2024-12-03T12:00:00Z" w16du:dateUtc="2024-12-03T20:00:00Z">
        <w:r w:rsidRPr="000C3128" w:rsidDel="001E1115">
          <w:rPr>
            <w:rFonts w:ascii="Times New Roman" w:hAnsi="Times New Roman" w:cs="Times New Roman"/>
            <w:sz w:val="24"/>
            <w:szCs w:val="24"/>
          </w:rPr>
          <w:delText xml:space="preserve">proves </w:delText>
        </w:r>
      </w:del>
      <w:ins w:id="57" w:author="Michael Early" w:date="2024-12-03T12:00:00Z" w16du:dateUtc="2024-12-03T20:00:00Z">
        <w:r w:rsidR="001E1115">
          <w:rPr>
            <w:rFonts w:ascii="Times New Roman" w:hAnsi="Times New Roman" w:cs="Times New Roman"/>
            <w:sz w:val="24"/>
            <w:szCs w:val="24"/>
          </w:rPr>
          <w:t>shows</w:t>
        </w:r>
        <w:r w:rsidR="001E1115" w:rsidRPr="000C3128">
          <w:rPr>
            <w:rFonts w:ascii="Times New Roman" w:hAnsi="Times New Roman" w:cs="Times New Roman"/>
            <w:sz w:val="24"/>
            <w:szCs w:val="24"/>
          </w:rPr>
          <w:t xml:space="preserve"> </w:t>
        </w:r>
      </w:ins>
      <w:r w:rsidRPr="000C3128">
        <w:rPr>
          <w:rFonts w:ascii="Times New Roman" w:hAnsi="Times New Roman" w:cs="Times New Roman"/>
          <w:sz w:val="24"/>
          <w:szCs w:val="24"/>
        </w:rPr>
        <w:t xml:space="preserve">that the NFL is actively fighting to protect </w:t>
      </w:r>
      <w:del w:id="58" w:author="Michael Early" w:date="2024-12-03T12:00:00Z" w16du:dateUtc="2024-12-03T20:00:00Z">
        <w:r w:rsidRPr="000C3128" w:rsidDel="001E1115">
          <w:rPr>
            <w:rFonts w:ascii="Times New Roman" w:hAnsi="Times New Roman" w:cs="Times New Roman"/>
            <w:sz w:val="24"/>
            <w:szCs w:val="24"/>
          </w:rPr>
          <w:delText xml:space="preserve">the </w:delText>
        </w:r>
      </w:del>
      <w:ins w:id="59" w:author="Michael Early" w:date="2024-12-03T12:00:00Z" w16du:dateUtc="2024-12-03T20:00:00Z">
        <w:r w:rsidR="001E1115">
          <w:rPr>
            <w:rFonts w:ascii="Times New Roman" w:hAnsi="Times New Roman" w:cs="Times New Roman"/>
            <w:sz w:val="24"/>
            <w:szCs w:val="24"/>
          </w:rPr>
          <w:t>its</w:t>
        </w:r>
        <w:r w:rsidR="001E1115" w:rsidRPr="000C3128">
          <w:rPr>
            <w:rFonts w:ascii="Times New Roman" w:hAnsi="Times New Roman" w:cs="Times New Roman"/>
            <w:sz w:val="24"/>
            <w:szCs w:val="24"/>
          </w:rPr>
          <w:t xml:space="preserve"> </w:t>
        </w:r>
      </w:ins>
      <w:r w:rsidRPr="000C3128">
        <w:rPr>
          <w:rFonts w:ascii="Times New Roman" w:hAnsi="Times New Roman" w:cs="Times New Roman"/>
          <w:sz w:val="24"/>
          <w:szCs w:val="24"/>
        </w:rPr>
        <w:lastRenderedPageBreak/>
        <w:t>current pricing model,</w:t>
      </w:r>
      <w:r>
        <w:rPr>
          <w:rFonts w:ascii="Times New Roman" w:hAnsi="Times New Roman" w:cs="Times New Roman"/>
          <w:sz w:val="24"/>
          <w:szCs w:val="24"/>
        </w:rPr>
        <w:t xml:space="preserve"> </w:t>
      </w:r>
      <w:r w:rsidRPr="000C3128">
        <w:rPr>
          <w:rFonts w:ascii="Times New Roman" w:hAnsi="Times New Roman" w:cs="Times New Roman"/>
          <w:sz w:val="24"/>
          <w:szCs w:val="24"/>
        </w:rPr>
        <w:t>and thus they must believe that it is in their best interests to continue with their</w:t>
      </w:r>
      <w:r>
        <w:rPr>
          <w:rFonts w:ascii="Times New Roman" w:hAnsi="Times New Roman" w:cs="Times New Roman"/>
          <w:sz w:val="24"/>
          <w:szCs w:val="24"/>
        </w:rPr>
        <w:t xml:space="preserve"> </w:t>
      </w:r>
      <w:r w:rsidRPr="000C3128">
        <w:rPr>
          <w:rFonts w:ascii="Times New Roman" w:hAnsi="Times New Roman" w:cs="Times New Roman"/>
          <w:sz w:val="24"/>
          <w:szCs w:val="24"/>
        </w:rPr>
        <w:t>current pricing plan.</w:t>
      </w:r>
    </w:p>
    <w:p w14:paraId="07378A07" w14:textId="1781321A" w:rsidR="001E6D6A" w:rsidRDefault="000C3128" w:rsidP="007B0B98">
      <w:p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ab/>
      </w:r>
      <w:ins w:id="60" w:author="Michael Early" w:date="2024-12-12T11:10:00Z" w16du:dateUtc="2024-12-12T19:10:00Z">
        <w:r w:rsidR="008053F9">
          <w:rPr>
            <w:rFonts w:ascii="Times New Roman" w:hAnsi="Times New Roman" w:cs="Times New Roman"/>
            <w:sz w:val="24"/>
            <w:szCs w:val="24"/>
          </w:rPr>
          <w:t xml:space="preserve">The </w:t>
        </w:r>
      </w:ins>
      <w:r w:rsidRPr="000C3128">
        <w:rPr>
          <w:rFonts w:ascii="Times New Roman" w:hAnsi="Times New Roman" w:cs="Times New Roman"/>
          <w:sz w:val="24"/>
          <w:szCs w:val="24"/>
        </w:rPr>
        <w:t xml:space="preserve">NFL Sunday Ticket </w:t>
      </w:r>
      <w:ins w:id="61" w:author="Michael Early" w:date="2024-12-12T11:10:00Z" w16du:dateUtc="2024-12-12T19:10:00Z">
        <w:r w:rsidR="008053F9">
          <w:rPr>
            <w:rFonts w:ascii="Times New Roman" w:hAnsi="Times New Roman" w:cs="Times New Roman"/>
            <w:sz w:val="24"/>
            <w:szCs w:val="24"/>
          </w:rPr>
          <w:t xml:space="preserve">package </w:t>
        </w:r>
      </w:ins>
      <w:r w:rsidRPr="000C3128">
        <w:rPr>
          <w:rFonts w:ascii="Times New Roman" w:hAnsi="Times New Roman" w:cs="Times New Roman"/>
          <w:sz w:val="24"/>
          <w:szCs w:val="24"/>
        </w:rPr>
        <w:t>has historically lost money for whatever media company</w:t>
      </w:r>
      <w:r w:rsidR="005B662B">
        <w:rPr>
          <w:rFonts w:ascii="Times New Roman" w:hAnsi="Times New Roman" w:cs="Times New Roman"/>
          <w:sz w:val="24"/>
          <w:szCs w:val="24"/>
        </w:rPr>
        <w:t xml:space="preserve"> </w:t>
      </w:r>
      <w:r w:rsidRPr="000C3128">
        <w:rPr>
          <w:rFonts w:ascii="Times New Roman" w:hAnsi="Times New Roman" w:cs="Times New Roman"/>
          <w:sz w:val="24"/>
          <w:szCs w:val="24"/>
        </w:rPr>
        <w:t>purchases its exclusivity contract (Crupi, 2023)</w:t>
      </w:r>
      <w:r>
        <w:rPr>
          <w:rFonts w:ascii="Times New Roman" w:hAnsi="Times New Roman" w:cs="Times New Roman"/>
          <w:sz w:val="24"/>
          <w:szCs w:val="24"/>
        </w:rPr>
        <w:t xml:space="preserve">. </w:t>
      </w:r>
      <w:r w:rsidR="006D71AE">
        <w:rPr>
          <w:rFonts w:ascii="Times New Roman" w:hAnsi="Times New Roman" w:cs="Times New Roman"/>
          <w:sz w:val="24"/>
          <w:szCs w:val="24"/>
        </w:rPr>
        <w:t xml:space="preserve">Prior to the 2023 season, DIRECTV had owned the exclusive rights to </w:t>
      </w:r>
      <w:ins w:id="62" w:author="Michael Early" w:date="2024-12-17T08:51:00Z" w16du:dateUtc="2024-12-17T16:51:00Z">
        <w:r w:rsidR="00894CF9">
          <w:rPr>
            <w:rFonts w:ascii="Times New Roman" w:hAnsi="Times New Roman" w:cs="Times New Roman"/>
            <w:sz w:val="24"/>
            <w:szCs w:val="24"/>
          </w:rPr>
          <w:t xml:space="preserve">the </w:t>
        </w:r>
      </w:ins>
      <w:r w:rsidR="006D71AE">
        <w:rPr>
          <w:rFonts w:ascii="Times New Roman" w:hAnsi="Times New Roman" w:cs="Times New Roman"/>
          <w:sz w:val="24"/>
          <w:szCs w:val="24"/>
        </w:rPr>
        <w:t xml:space="preserve">Sunday </w:t>
      </w:r>
      <w:ins w:id="63" w:author="Michael Early" w:date="2024-12-17T08:51:00Z" w16du:dateUtc="2024-12-17T16:51:00Z">
        <w:r w:rsidR="00894CF9">
          <w:rPr>
            <w:rFonts w:ascii="Times New Roman" w:hAnsi="Times New Roman" w:cs="Times New Roman"/>
            <w:sz w:val="24"/>
            <w:szCs w:val="24"/>
          </w:rPr>
          <w:t>T</w:t>
        </w:r>
      </w:ins>
      <w:del w:id="64" w:author="Michael Early" w:date="2024-12-17T08:51:00Z" w16du:dateUtc="2024-12-17T16:51:00Z">
        <w:r w:rsidR="006D71AE" w:rsidDel="00894CF9">
          <w:rPr>
            <w:rFonts w:ascii="Times New Roman" w:hAnsi="Times New Roman" w:cs="Times New Roman"/>
            <w:sz w:val="24"/>
            <w:szCs w:val="24"/>
          </w:rPr>
          <w:delText>t</w:delText>
        </w:r>
      </w:del>
      <w:r w:rsidR="006D71AE">
        <w:rPr>
          <w:rFonts w:ascii="Times New Roman" w:hAnsi="Times New Roman" w:cs="Times New Roman"/>
          <w:sz w:val="24"/>
          <w:szCs w:val="24"/>
        </w:rPr>
        <w:t xml:space="preserve">icket </w:t>
      </w:r>
      <w:ins w:id="65" w:author="Michael Early" w:date="2024-12-17T08:51:00Z" w16du:dateUtc="2024-12-17T16:51:00Z">
        <w:r w:rsidR="00894CF9">
          <w:rPr>
            <w:rFonts w:ascii="Times New Roman" w:hAnsi="Times New Roman" w:cs="Times New Roman"/>
            <w:sz w:val="24"/>
            <w:szCs w:val="24"/>
          </w:rPr>
          <w:t xml:space="preserve">package </w:t>
        </w:r>
      </w:ins>
      <w:r w:rsidR="006D71AE">
        <w:rPr>
          <w:rFonts w:ascii="Times New Roman" w:hAnsi="Times New Roman" w:cs="Times New Roman"/>
          <w:sz w:val="24"/>
          <w:szCs w:val="24"/>
        </w:rPr>
        <w:t>for approximately 25 years. In 2022, however, YouTube TV purchased the expiring contract for a new seven-year deal worth slightly more than two billion dollars USD per year, for a total around fifteen billion (Rizzo, 2022). This is a five-hundred million dollar increase from the NFL’s contract with DIRECTV, who opted to not bid to renew. After one full year of Sunday Ticket on YouTube, both YouTube and</w:t>
      </w:r>
      <w:r>
        <w:rPr>
          <w:rFonts w:ascii="Times New Roman" w:hAnsi="Times New Roman" w:cs="Times New Roman"/>
          <w:sz w:val="24"/>
          <w:szCs w:val="24"/>
        </w:rPr>
        <w:t xml:space="preserve"> DIRECTV</w:t>
      </w:r>
      <w:r w:rsidR="006D71AE">
        <w:rPr>
          <w:rFonts w:ascii="Times New Roman" w:hAnsi="Times New Roman" w:cs="Times New Roman"/>
          <w:sz w:val="24"/>
          <w:szCs w:val="24"/>
        </w:rPr>
        <w:t xml:space="preserve"> </w:t>
      </w:r>
      <w:r>
        <w:rPr>
          <w:rFonts w:ascii="Times New Roman" w:hAnsi="Times New Roman" w:cs="Times New Roman"/>
          <w:sz w:val="24"/>
          <w:szCs w:val="24"/>
        </w:rPr>
        <w:t xml:space="preserve">lost approximately one billion USD per year on the purchase of Sunday Ticket for their platform. </w:t>
      </w:r>
      <w:ins w:id="66" w:author="Michael Early" w:date="2024-12-17T08:51:00Z" w16du:dateUtc="2024-12-17T16:51:00Z">
        <w:r w:rsidR="00894CF9">
          <w:rPr>
            <w:rFonts w:ascii="Times New Roman" w:hAnsi="Times New Roman" w:cs="Times New Roman"/>
            <w:sz w:val="24"/>
            <w:szCs w:val="24"/>
          </w:rPr>
          <w:t xml:space="preserve">The </w:t>
        </w:r>
      </w:ins>
      <w:ins w:id="67" w:author="Michael Early" w:date="2024-12-03T12:14:00Z" w16du:dateUtc="2024-12-03T20:14:00Z">
        <w:r w:rsidR="00634D3E">
          <w:rPr>
            <w:rFonts w:ascii="Times New Roman" w:hAnsi="Times New Roman" w:cs="Times New Roman"/>
            <w:sz w:val="24"/>
            <w:szCs w:val="24"/>
          </w:rPr>
          <w:t xml:space="preserve">Sunday Ticket </w:t>
        </w:r>
      </w:ins>
      <w:ins w:id="68" w:author="Michael Early" w:date="2024-12-17T08:51:00Z" w16du:dateUtc="2024-12-17T16:51:00Z">
        <w:r w:rsidR="00894CF9">
          <w:rPr>
            <w:rFonts w:ascii="Times New Roman" w:hAnsi="Times New Roman" w:cs="Times New Roman"/>
            <w:sz w:val="24"/>
            <w:szCs w:val="24"/>
          </w:rPr>
          <w:t xml:space="preserve">bundle </w:t>
        </w:r>
      </w:ins>
      <w:ins w:id="69" w:author="Michael Early" w:date="2024-12-03T12:14:00Z" w16du:dateUtc="2024-12-03T20:14:00Z">
        <w:r w:rsidR="00634D3E">
          <w:rPr>
            <w:rFonts w:ascii="Times New Roman" w:hAnsi="Times New Roman" w:cs="Times New Roman"/>
            <w:sz w:val="24"/>
            <w:szCs w:val="24"/>
          </w:rPr>
          <w:t>is potentially viewed by these compan</w:t>
        </w:r>
      </w:ins>
      <w:ins w:id="70" w:author="Michael Early" w:date="2024-12-03T12:15:00Z" w16du:dateUtc="2024-12-03T20:15:00Z">
        <w:r w:rsidR="00634D3E">
          <w:rPr>
            <w:rFonts w:ascii="Times New Roman" w:hAnsi="Times New Roman" w:cs="Times New Roman"/>
            <w:sz w:val="24"/>
            <w:szCs w:val="24"/>
          </w:rPr>
          <w:t>ies as more of an acquisition tool, or a way to increase its overall customer base. In the case of DirecTV</w:t>
        </w:r>
      </w:ins>
      <w:ins w:id="71" w:author="Michael Early" w:date="2024-12-12T11:11:00Z" w16du:dateUtc="2024-12-12T19:11:00Z">
        <w:r w:rsidR="008D4DAC">
          <w:rPr>
            <w:rFonts w:ascii="Times New Roman" w:hAnsi="Times New Roman" w:cs="Times New Roman"/>
            <w:sz w:val="24"/>
            <w:szCs w:val="24"/>
          </w:rPr>
          <w:t>,</w:t>
        </w:r>
      </w:ins>
      <w:ins w:id="72" w:author="Michael Early" w:date="2024-12-03T12:15:00Z" w16du:dateUtc="2024-12-03T20:15:00Z">
        <w:r w:rsidR="00634D3E">
          <w:rPr>
            <w:rFonts w:ascii="Times New Roman" w:hAnsi="Times New Roman" w:cs="Times New Roman"/>
            <w:sz w:val="24"/>
            <w:szCs w:val="24"/>
          </w:rPr>
          <w:t xml:space="preserve"> they viewed the losses as greater than their potential </w:t>
        </w:r>
      </w:ins>
      <w:ins w:id="73" w:author="Michael Early" w:date="2024-12-12T11:11:00Z" w16du:dateUtc="2024-12-12T19:11:00Z">
        <w:r w:rsidR="008D4DAC">
          <w:rPr>
            <w:rFonts w:ascii="Times New Roman" w:hAnsi="Times New Roman" w:cs="Times New Roman"/>
            <w:sz w:val="24"/>
            <w:szCs w:val="24"/>
          </w:rPr>
          <w:t>gains and</w:t>
        </w:r>
      </w:ins>
      <w:ins w:id="74" w:author="Michael Early" w:date="2024-12-03T12:15:00Z" w16du:dateUtc="2024-12-03T20:15:00Z">
        <w:r w:rsidR="00634D3E">
          <w:rPr>
            <w:rFonts w:ascii="Times New Roman" w:hAnsi="Times New Roman" w:cs="Times New Roman"/>
            <w:sz w:val="24"/>
            <w:szCs w:val="24"/>
          </w:rPr>
          <w:t xml:space="preserve"> did not bid to renew.</w:t>
        </w:r>
      </w:ins>
    </w:p>
    <w:p w14:paraId="5E23ADC8" w14:textId="022B2E97" w:rsidR="001E6D6A" w:rsidRDefault="007F722F" w:rsidP="007B0B98">
      <w:p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ab/>
      </w:r>
      <w:r w:rsidR="001E6D6A">
        <w:rPr>
          <w:rFonts w:ascii="Times New Roman" w:hAnsi="Times New Roman" w:cs="Times New Roman"/>
          <w:sz w:val="24"/>
          <w:szCs w:val="24"/>
        </w:rPr>
        <w:t>Compared to other major United States professional sports leagues, the NFL has a much different structure from the MLB</w:t>
      </w:r>
      <w:r w:rsidR="003A2A7C">
        <w:rPr>
          <w:rFonts w:ascii="Times New Roman" w:hAnsi="Times New Roman" w:cs="Times New Roman"/>
          <w:sz w:val="24"/>
          <w:szCs w:val="24"/>
        </w:rPr>
        <w:t xml:space="preserve">, NHL, and </w:t>
      </w:r>
      <w:r w:rsidR="001E6D6A">
        <w:rPr>
          <w:rFonts w:ascii="Times New Roman" w:hAnsi="Times New Roman" w:cs="Times New Roman"/>
          <w:sz w:val="24"/>
          <w:szCs w:val="24"/>
        </w:rPr>
        <w:t xml:space="preserve">NBA. The NFL </w:t>
      </w:r>
      <w:del w:id="75" w:author="Michael Early" w:date="2024-12-13T10:11:00Z" w16du:dateUtc="2024-12-13T18:11:00Z">
        <w:r w:rsidR="001E6D6A" w:rsidDel="001E7DCE">
          <w:rPr>
            <w:rFonts w:ascii="Times New Roman" w:hAnsi="Times New Roman" w:cs="Times New Roman"/>
            <w:sz w:val="24"/>
            <w:szCs w:val="24"/>
          </w:rPr>
          <w:delText xml:space="preserve">and </w:delText>
        </w:r>
      </w:del>
      <w:r w:rsidR="001E6D6A">
        <w:rPr>
          <w:rFonts w:ascii="Times New Roman" w:hAnsi="Times New Roman" w:cs="Times New Roman"/>
          <w:sz w:val="24"/>
          <w:szCs w:val="24"/>
        </w:rPr>
        <w:t>own</w:t>
      </w:r>
      <w:r w:rsidR="003A2A7C">
        <w:rPr>
          <w:rFonts w:ascii="Times New Roman" w:hAnsi="Times New Roman" w:cs="Times New Roman"/>
          <w:sz w:val="24"/>
          <w:szCs w:val="24"/>
        </w:rPr>
        <w:t>s</w:t>
      </w:r>
      <w:r w:rsidR="001E6D6A">
        <w:rPr>
          <w:rFonts w:ascii="Times New Roman" w:hAnsi="Times New Roman" w:cs="Times New Roman"/>
          <w:sz w:val="24"/>
          <w:szCs w:val="24"/>
        </w:rPr>
        <w:t xml:space="preserve"> the broadcasting rights for </w:t>
      </w:r>
      <w:r w:rsidR="003A2A7C">
        <w:rPr>
          <w:rFonts w:ascii="Times New Roman" w:hAnsi="Times New Roman" w:cs="Times New Roman"/>
          <w:sz w:val="24"/>
          <w:szCs w:val="24"/>
        </w:rPr>
        <w:t xml:space="preserve">all </w:t>
      </w:r>
      <w:r w:rsidR="001E6D6A">
        <w:rPr>
          <w:rFonts w:ascii="Times New Roman" w:hAnsi="Times New Roman" w:cs="Times New Roman"/>
          <w:sz w:val="24"/>
          <w:szCs w:val="24"/>
        </w:rPr>
        <w:t xml:space="preserve">the teams in their respective leagues, </w:t>
      </w:r>
      <w:del w:id="76" w:author="Michael Early" w:date="2024-12-03T12:12:00Z" w16du:dateUtc="2024-12-03T20:12:00Z">
        <w:r w:rsidR="001E6D6A" w:rsidDel="00634D3E">
          <w:rPr>
            <w:rFonts w:ascii="Times New Roman" w:hAnsi="Times New Roman" w:cs="Times New Roman"/>
            <w:sz w:val="24"/>
            <w:szCs w:val="24"/>
          </w:rPr>
          <w:delText xml:space="preserve">but </w:delText>
        </w:r>
      </w:del>
      <w:ins w:id="77" w:author="Michael Early" w:date="2024-12-03T12:12:00Z" w16du:dateUtc="2024-12-03T20:12:00Z">
        <w:r w:rsidR="00634D3E">
          <w:rPr>
            <w:rFonts w:ascii="Times New Roman" w:hAnsi="Times New Roman" w:cs="Times New Roman"/>
            <w:sz w:val="24"/>
            <w:szCs w:val="24"/>
          </w:rPr>
          <w:t xml:space="preserve">while </w:t>
        </w:r>
      </w:ins>
      <w:r w:rsidR="001E6D6A">
        <w:rPr>
          <w:rFonts w:ascii="Times New Roman" w:hAnsi="Times New Roman" w:cs="Times New Roman"/>
          <w:sz w:val="24"/>
          <w:szCs w:val="24"/>
        </w:rPr>
        <w:t>the NBA</w:t>
      </w:r>
      <w:r w:rsidR="003A2A7C">
        <w:rPr>
          <w:rFonts w:ascii="Times New Roman" w:hAnsi="Times New Roman" w:cs="Times New Roman"/>
          <w:sz w:val="24"/>
          <w:szCs w:val="24"/>
        </w:rPr>
        <w:t xml:space="preserve">, NHL, and </w:t>
      </w:r>
      <w:r w:rsidR="001E6D6A">
        <w:rPr>
          <w:rFonts w:ascii="Times New Roman" w:hAnsi="Times New Roman" w:cs="Times New Roman"/>
          <w:sz w:val="24"/>
          <w:szCs w:val="24"/>
        </w:rPr>
        <w:t xml:space="preserve">MLB </w:t>
      </w:r>
      <w:r w:rsidR="003A2A7C">
        <w:rPr>
          <w:rFonts w:ascii="Times New Roman" w:hAnsi="Times New Roman" w:cs="Times New Roman"/>
          <w:sz w:val="24"/>
          <w:szCs w:val="24"/>
        </w:rPr>
        <w:t>h</w:t>
      </w:r>
      <w:r w:rsidR="001E6D6A">
        <w:rPr>
          <w:rFonts w:ascii="Times New Roman" w:hAnsi="Times New Roman" w:cs="Times New Roman"/>
          <w:sz w:val="24"/>
          <w:szCs w:val="24"/>
        </w:rPr>
        <w:t xml:space="preserve">ave contracts for national broadcasting, along with teams owning their own broadcasting rights for a daily basis. </w:t>
      </w:r>
      <w:r w:rsidR="0063333F">
        <w:rPr>
          <w:rFonts w:ascii="Times New Roman" w:hAnsi="Times New Roman" w:cs="Times New Roman"/>
          <w:sz w:val="24"/>
          <w:szCs w:val="24"/>
        </w:rPr>
        <w:t>The</w:t>
      </w:r>
      <w:r w:rsidR="001E6D6A">
        <w:rPr>
          <w:rFonts w:ascii="Times New Roman" w:hAnsi="Times New Roman" w:cs="Times New Roman"/>
          <w:sz w:val="24"/>
          <w:szCs w:val="24"/>
        </w:rPr>
        <w:t xml:space="preserve"> two most comparable are the NBA and NHL, as they have the exact number of games in a season (82). </w:t>
      </w:r>
      <w:del w:id="78" w:author="Michael Early" w:date="2024-12-12T11:12:00Z" w16du:dateUtc="2024-12-12T19:12:00Z">
        <w:r w:rsidR="001E6D6A" w:rsidDel="008D4DAC">
          <w:rPr>
            <w:rFonts w:ascii="Times New Roman" w:hAnsi="Times New Roman" w:cs="Times New Roman"/>
            <w:sz w:val="24"/>
            <w:szCs w:val="24"/>
          </w:rPr>
          <w:delText xml:space="preserve">The findings of this paper have impact not only on NFL, but also on the other three major professional sports leagues in the U.S. </w:delText>
        </w:r>
      </w:del>
    </w:p>
    <w:p w14:paraId="2A703E7E" w14:textId="4B5C9573" w:rsidR="003837FC" w:rsidRDefault="001E6D6A" w:rsidP="007B0B98">
      <w:p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ab/>
      </w:r>
      <w:r w:rsidR="000C3128">
        <w:rPr>
          <w:rFonts w:ascii="Times New Roman" w:hAnsi="Times New Roman" w:cs="Times New Roman"/>
          <w:sz w:val="24"/>
          <w:szCs w:val="24"/>
        </w:rPr>
        <w:t>The NFL has an abundance of resources at its disposal, and it can be assumed that the perseverance of the current pricing model is not an oversight, but that the NFL believes that the structure of Sunday Ticket currently is optimal for its business ventures. But why is it optimal</w:t>
      </w:r>
      <w:r w:rsidR="00443502">
        <w:rPr>
          <w:rFonts w:ascii="Times New Roman" w:hAnsi="Times New Roman" w:cs="Times New Roman"/>
          <w:sz w:val="24"/>
          <w:szCs w:val="24"/>
        </w:rPr>
        <w:t>, especially when the purchaser of the contract consistently loses billions of dollars</w:t>
      </w:r>
      <w:r w:rsidR="000C3128">
        <w:rPr>
          <w:rFonts w:ascii="Times New Roman" w:hAnsi="Times New Roman" w:cs="Times New Roman"/>
          <w:sz w:val="24"/>
          <w:szCs w:val="24"/>
        </w:rPr>
        <w:t>?</w:t>
      </w:r>
      <w:ins w:id="79" w:author="Michael Early" w:date="2024-12-12T11:12:00Z" w16du:dateUtc="2024-12-12T19:12:00Z">
        <w:r w:rsidR="008D4DAC">
          <w:rPr>
            <w:rFonts w:ascii="Times New Roman" w:hAnsi="Times New Roman" w:cs="Times New Roman"/>
            <w:sz w:val="24"/>
            <w:szCs w:val="24"/>
          </w:rPr>
          <w:t xml:space="preserve"> Would most NFL fans not be more likely to purchase a single team-based </w:t>
        </w:r>
      </w:ins>
      <w:ins w:id="80" w:author="Michael Early" w:date="2024-12-12T11:13:00Z" w16du:dateUtc="2024-12-12T19:13:00Z">
        <w:r w:rsidR="008D4DAC">
          <w:rPr>
            <w:rFonts w:ascii="Times New Roman" w:hAnsi="Times New Roman" w:cs="Times New Roman"/>
            <w:sz w:val="24"/>
            <w:szCs w:val="24"/>
          </w:rPr>
          <w:t>package</w:t>
        </w:r>
      </w:ins>
      <w:ins w:id="81" w:author="Michael Early" w:date="2024-12-12T11:12:00Z" w16du:dateUtc="2024-12-12T19:12:00Z">
        <w:r w:rsidR="008D4DAC">
          <w:rPr>
            <w:rFonts w:ascii="Times New Roman" w:hAnsi="Times New Roman" w:cs="Times New Roman"/>
            <w:sz w:val="24"/>
            <w:szCs w:val="24"/>
          </w:rPr>
          <w:t xml:space="preserve"> for their f</w:t>
        </w:r>
      </w:ins>
      <w:ins w:id="82" w:author="Michael Early" w:date="2024-12-12T11:13:00Z" w16du:dateUtc="2024-12-12T19:13:00Z">
        <w:r w:rsidR="008D4DAC">
          <w:rPr>
            <w:rFonts w:ascii="Times New Roman" w:hAnsi="Times New Roman" w:cs="Times New Roman"/>
            <w:sz w:val="24"/>
            <w:szCs w:val="24"/>
          </w:rPr>
          <w:t xml:space="preserve">avorite team, </w:t>
        </w:r>
      </w:ins>
      <w:ins w:id="83" w:author="Michael Early" w:date="2024-12-13T10:11:00Z" w16du:dateUtc="2024-12-13T18:11:00Z">
        <w:r w:rsidR="001E7DCE">
          <w:rPr>
            <w:rFonts w:ascii="Times New Roman" w:hAnsi="Times New Roman" w:cs="Times New Roman"/>
            <w:sz w:val="24"/>
            <w:szCs w:val="24"/>
          </w:rPr>
          <w:t>which would</w:t>
        </w:r>
      </w:ins>
      <w:ins w:id="84" w:author="Michael Early" w:date="2024-12-12T11:13:00Z" w16du:dateUtc="2024-12-12T19:13:00Z">
        <w:r w:rsidR="008D4DAC">
          <w:rPr>
            <w:rFonts w:ascii="Times New Roman" w:hAnsi="Times New Roman" w:cs="Times New Roman"/>
            <w:sz w:val="24"/>
            <w:szCs w:val="24"/>
          </w:rPr>
          <w:t xml:space="preserve"> increas</w:t>
        </w:r>
      </w:ins>
      <w:ins w:id="85" w:author="Michael Early" w:date="2024-12-13T10:12:00Z" w16du:dateUtc="2024-12-13T18:12:00Z">
        <w:r w:rsidR="001E7DCE">
          <w:rPr>
            <w:rFonts w:ascii="Times New Roman" w:hAnsi="Times New Roman" w:cs="Times New Roman"/>
            <w:sz w:val="24"/>
            <w:szCs w:val="24"/>
          </w:rPr>
          <w:t>e</w:t>
        </w:r>
      </w:ins>
      <w:ins w:id="86" w:author="Michael Early" w:date="2024-12-12T11:13:00Z" w16du:dateUtc="2024-12-12T19:13:00Z">
        <w:r w:rsidR="008D4DAC">
          <w:rPr>
            <w:rFonts w:ascii="Times New Roman" w:hAnsi="Times New Roman" w:cs="Times New Roman"/>
            <w:sz w:val="24"/>
            <w:szCs w:val="24"/>
          </w:rPr>
          <w:t xml:space="preserve"> the overall number of bundles sold?</w:t>
        </w:r>
      </w:ins>
      <w:r w:rsidR="004F338C">
        <w:rPr>
          <w:rFonts w:ascii="Times New Roman" w:hAnsi="Times New Roman" w:cs="Times New Roman"/>
          <w:sz w:val="24"/>
          <w:szCs w:val="24"/>
        </w:rPr>
        <w:t xml:space="preserve"> </w:t>
      </w:r>
      <w:r w:rsidR="004F338C" w:rsidRPr="004F338C">
        <w:rPr>
          <w:rFonts w:ascii="Times New Roman" w:hAnsi="Times New Roman" w:cs="Times New Roman"/>
          <w:sz w:val="24"/>
          <w:szCs w:val="24"/>
        </w:rPr>
        <w:t>Why doesn’t the NFL offer team-based pricing plans, which would allow consumers and fans to customize their viewing experience, and be able to charge a higher price per game</w:t>
      </w:r>
      <w:r w:rsidR="00443502">
        <w:rPr>
          <w:rFonts w:ascii="Times New Roman" w:hAnsi="Times New Roman" w:cs="Times New Roman"/>
          <w:sz w:val="24"/>
          <w:szCs w:val="24"/>
        </w:rPr>
        <w:t>, along with increasing the number of subscribers</w:t>
      </w:r>
      <w:r w:rsidR="004F338C" w:rsidRPr="004F338C">
        <w:rPr>
          <w:rFonts w:ascii="Times New Roman" w:hAnsi="Times New Roman" w:cs="Times New Roman"/>
          <w:sz w:val="24"/>
          <w:szCs w:val="24"/>
        </w:rPr>
        <w:t>?</w:t>
      </w:r>
      <w:r w:rsidR="004F338C">
        <w:rPr>
          <w:rFonts w:ascii="Times New Roman" w:hAnsi="Times New Roman" w:cs="Times New Roman"/>
          <w:sz w:val="24"/>
          <w:szCs w:val="24"/>
        </w:rPr>
        <w:t xml:space="preserve"> </w:t>
      </w:r>
      <w:r w:rsidR="004F338C" w:rsidRPr="004F338C">
        <w:rPr>
          <w:rFonts w:ascii="Times New Roman" w:hAnsi="Times New Roman" w:cs="Times New Roman"/>
          <w:sz w:val="24"/>
          <w:szCs w:val="24"/>
        </w:rPr>
        <w:t>Would the current model not hurt NFL viewership over time?</w:t>
      </w:r>
    </w:p>
    <w:p w14:paraId="3C0FBD0D" w14:textId="3CB952AB" w:rsidR="00F425D6" w:rsidRPr="00F425D6" w:rsidDel="008852B4" w:rsidRDefault="00F425D6" w:rsidP="007B0B98">
      <w:pPr>
        <w:spacing w:line="360" w:lineRule="auto"/>
        <w:ind w:firstLine="540"/>
        <w:rPr>
          <w:del w:id="87" w:author="Michael Early" w:date="2024-12-12T11:29:00Z" w16du:dateUtc="2024-12-12T19:29:00Z"/>
          <w:rFonts w:ascii="Times New Roman" w:hAnsi="Times New Roman" w:cs="Times New Roman"/>
          <w:sz w:val="24"/>
          <w:szCs w:val="24"/>
        </w:rPr>
      </w:pPr>
      <w:r w:rsidRPr="00F425D6">
        <w:rPr>
          <w:rFonts w:ascii="Times New Roman" w:hAnsi="Times New Roman" w:cs="Times New Roman"/>
          <w:sz w:val="24"/>
          <w:szCs w:val="24"/>
        </w:rPr>
        <w:t xml:space="preserve">The findings </w:t>
      </w:r>
      <w:r>
        <w:rPr>
          <w:rFonts w:ascii="Times New Roman" w:hAnsi="Times New Roman" w:cs="Times New Roman"/>
          <w:sz w:val="24"/>
          <w:szCs w:val="24"/>
        </w:rPr>
        <w:t>of this paper are</w:t>
      </w:r>
      <w:r w:rsidRPr="00F425D6">
        <w:rPr>
          <w:rFonts w:ascii="Times New Roman" w:hAnsi="Times New Roman" w:cs="Times New Roman"/>
          <w:sz w:val="24"/>
          <w:szCs w:val="24"/>
        </w:rPr>
        <w:t xml:space="preserve"> that the NFL must believe </w:t>
      </w:r>
      <w:del w:id="88" w:author="Michael Early" w:date="2024-12-12T11:13:00Z" w16du:dateUtc="2024-12-12T19:13:00Z">
        <w:r w:rsidRPr="00F425D6" w:rsidDel="008D4DAC">
          <w:rPr>
            <w:rFonts w:ascii="Times New Roman" w:hAnsi="Times New Roman" w:cs="Times New Roman"/>
            <w:sz w:val="24"/>
            <w:szCs w:val="24"/>
          </w:rPr>
          <w:delText>that most of their fans are not die-hard</w:delText>
        </w:r>
        <w:r w:rsidDel="008D4DAC">
          <w:rPr>
            <w:rFonts w:ascii="Times New Roman" w:hAnsi="Times New Roman" w:cs="Times New Roman"/>
            <w:sz w:val="24"/>
            <w:szCs w:val="24"/>
          </w:rPr>
          <w:delText xml:space="preserve"> fans and</w:delText>
        </w:r>
        <w:r w:rsidRPr="00F425D6" w:rsidDel="008D4DAC">
          <w:rPr>
            <w:rFonts w:ascii="Times New Roman" w:hAnsi="Times New Roman" w:cs="Times New Roman"/>
            <w:sz w:val="24"/>
            <w:szCs w:val="24"/>
          </w:rPr>
          <w:delText xml:space="preserve"> have higher respective values for their single team packages than for the overall</w:delText>
        </w:r>
      </w:del>
      <w:ins w:id="89" w:author="Michael Early" w:date="2024-12-12T11:13:00Z" w16du:dateUtc="2024-12-12T19:13:00Z">
        <w:r w:rsidR="008D4DAC">
          <w:rPr>
            <w:rFonts w:ascii="Times New Roman" w:hAnsi="Times New Roman" w:cs="Times New Roman"/>
            <w:sz w:val="24"/>
            <w:szCs w:val="24"/>
          </w:rPr>
          <w:t xml:space="preserve">if their fans combine </w:t>
        </w:r>
      </w:ins>
      <w:ins w:id="90" w:author="Michael Early" w:date="2024-12-12T11:14:00Z" w16du:dateUtc="2024-12-12T19:14:00Z">
        <w:r w:rsidR="008D4DAC">
          <w:rPr>
            <w:rFonts w:ascii="Times New Roman" w:hAnsi="Times New Roman" w:cs="Times New Roman"/>
            <w:sz w:val="24"/>
            <w:szCs w:val="24"/>
          </w:rPr>
          <w:t xml:space="preserve">their total willingness to pay to watch all NFL teams, it would equal or exceed the Sunday Ticket package </w:t>
        </w:r>
        <w:r w:rsidR="008D4DAC">
          <w:rPr>
            <w:rFonts w:ascii="Times New Roman" w:hAnsi="Times New Roman" w:cs="Times New Roman"/>
            <w:sz w:val="24"/>
            <w:szCs w:val="24"/>
          </w:rPr>
          <w:lastRenderedPageBreak/>
          <w:t>purchase price.</w:t>
        </w:r>
      </w:ins>
      <w:r w:rsidRPr="00F425D6">
        <w:rPr>
          <w:rFonts w:ascii="Times New Roman" w:hAnsi="Times New Roman" w:cs="Times New Roman"/>
          <w:sz w:val="24"/>
          <w:szCs w:val="24"/>
        </w:rPr>
        <w:t xml:space="preserve"> </w:t>
      </w:r>
      <w:del w:id="91" w:author="Michael Early" w:date="2024-12-12T11:14:00Z" w16du:dateUtc="2024-12-12T19:14:00Z">
        <w:r w:rsidRPr="00F425D6" w:rsidDel="008D4DAC">
          <w:rPr>
            <w:rFonts w:ascii="Times New Roman" w:hAnsi="Times New Roman" w:cs="Times New Roman"/>
            <w:sz w:val="24"/>
            <w:szCs w:val="24"/>
          </w:rPr>
          <w:delText>bundle</w:delText>
        </w:r>
        <w:r w:rsidDel="008D4DAC">
          <w:rPr>
            <w:rFonts w:ascii="Times New Roman" w:hAnsi="Times New Roman" w:cs="Times New Roman"/>
            <w:sz w:val="24"/>
            <w:szCs w:val="24"/>
          </w:rPr>
          <w:delText xml:space="preserve">, as well as the fact that the NFL believes that out of market fans make up a small enough percentage of total </w:delText>
        </w:r>
      </w:del>
      <w:del w:id="92" w:author="Michael Early" w:date="2024-12-03T12:17:00Z" w16du:dateUtc="2024-12-03T20:17:00Z">
        <w:r w:rsidDel="0059782E">
          <w:rPr>
            <w:rFonts w:ascii="Times New Roman" w:hAnsi="Times New Roman" w:cs="Times New Roman"/>
            <w:sz w:val="24"/>
            <w:szCs w:val="24"/>
          </w:rPr>
          <w:delText>fans</w:delText>
        </w:r>
      </w:del>
      <w:del w:id="93" w:author="Michael Early" w:date="2024-12-12T11:14:00Z" w16du:dateUtc="2024-12-12T19:14:00Z">
        <w:r w:rsidDel="008D4DAC">
          <w:rPr>
            <w:rFonts w:ascii="Times New Roman" w:hAnsi="Times New Roman" w:cs="Times New Roman"/>
            <w:sz w:val="24"/>
            <w:szCs w:val="24"/>
          </w:rPr>
          <w:delText xml:space="preserve"> </w:delText>
        </w:r>
      </w:del>
      <w:del w:id="94" w:author="Michael Early" w:date="2024-12-03T12:16:00Z" w16du:dateUtc="2024-12-03T20:16:00Z">
        <w:r w:rsidDel="0047724E">
          <w:rPr>
            <w:rFonts w:ascii="Times New Roman" w:hAnsi="Times New Roman" w:cs="Times New Roman"/>
            <w:sz w:val="24"/>
            <w:szCs w:val="24"/>
          </w:rPr>
          <w:delText>that the cost to create this new pricing model would not be worth it in the long run</w:delText>
        </w:r>
        <w:r w:rsidRPr="00F425D6" w:rsidDel="0047724E">
          <w:rPr>
            <w:rFonts w:ascii="Times New Roman" w:hAnsi="Times New Roman" w:cs="Times New Roman"/>
            <w:sz w:val="24"/>
            <w:szCs w:val="24"/>
          </w:rPr>
          <w:delText>.</w:delText>
        </w:r>
        <w:r w:rsidR="00B7182A" w:rsidDel="0047724E">
          <w:rPr>
            <w:rFonts w:ascii="Times New Roman" w:hAnsi="Times New Roman" w:cs="Times New Roman"/>
            <w:sz w:val="24"/>
            <w:szCs w:val="24"/>
          </w:rPr>
          <w:delText xml:space="preserve"> </w:delText>
        </w:r>
      </w:del>
      <w:r w:rsidRPr="00F425D6">
        <w:rPr>
          <w:rFonts w:ascii="Times New Roman" w:hAnsi="Times New Roman" w:cs="Times New Roman"/>
          <w:sz w:val="24"/>
          <w:szCs w:val="24"/>
        </w:rPr>
        <w:t>To maximize profits, the NFL bundles all teams and thus extracts as much producer surplus as possible</w:t>
      </w:r>
      <w:r w:rsidR="00B7182A">
        <w:rPr>
          <w:rFonts w:ascii="Times New Roman" w:hAnsi="Times New Roman" w:cs="Times New Roman"/>
          <w:sz w:val="24"/>
          <w:szCs w:val="24"/>
        </w:rPr>
        <w:t xml:space="preserve">. </w:t>
      </w:r>
    </w:p>
    <w:p w14:paraId="6B2CBF7E" w14:textId="77777777" w:rsidR="005B662B" w:rsidRPr="005B662B" w:rsidRDefault="005B662B">
      <w:pPr>
        <w:spacing w:line="360" w:lineRule="auto"/>
        <w:ind w:firstLine="540"/>
        <w:rPr>
          <w:rFonts w:ascii="Times New Roman" w:hAnsi="Times New Roman" w:cs="Times New Roman"/>
          <w:b/>
          <w:bCs/>
          <w:sz w:val="24"/>
          <w:szCs w:val="24"/>
        </w:rPr>
        <w:pPrChange w:id="95" w:author="Michael Early" w:date="2024-12-12T11:29:00Z" w16du:dateUtc="2024-12-12T19:29:00Z">
          <w:pPr>
            <w:tabs>
              <w:tab w:val="left" w:pos="540"/>
            </w:tabs>
            <w:spacing w:line="360" w:lineRule="auto"/>
          </w:pPr>
        </w:pPrChange>
      </w:pPr>
    </w:p>
    <w:p w14:paraId="032627F1" w14:textId="464549CB" w:rsidR="00E01291" w:rsidRDefault="001E6D6A" w:rsidP="007B0B98">
      <w:pPr>
        <w:pStyle w:val="ListParagraph"/>
        <w:numPr>
          <w:ilvl w:val="0"/>
          <w:numId w:val="1"/>
        </w:numPr>
        <w:tabs>
          <w:tab w:val="left" w:pos="540"/>
        </w:tabs>
        <w:spacing w:line="360" w:lineRule="auto"/>
        <w:rPr>
          <w:rFonts w:ascii="Times New Roman" w:hAnsi="Times New Roman" w:cs="Times New Roman"/>
          <w:b/>
          <w:bCs/>
          <w:sz w:val="24"/>
          <w:szCs w:val="24"/>
        </w:rPr>
      </w:pPr>
      <w:r w:rsidRPr="001E6D6A">
        <w:rPr>
          <w:rFonts w:ascii="Times New Roman" w:hAnsi="Times New Roman" w:cs="Times New Roman"/>
          <w:b/>
          <w:bCs/>
          <w:sz w:val="24"/>
          <w:szCs w:val="24"/>
        </w:rPr>
        <w:t>The NFL Market</w:t>
      </w:r>
    </w:p>
    <w:p w14:paraId="1FDDD5DD" w14:textId="49932619" w:rsidR="00190770" w:rsidRPr="00190770" w:rsidRDefault="00190770" w:rsidP="00190770">
      <w:p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ab/>
      </w:r>
      <w:r w:rsidRPr="00190770">
        <w:rPr>
          <w:rFonts w:ascii="Times New Roman" w:hAnsi="Times New Roman" w:cs="Times New Roman"/>
          <w:sz w:val="24"/>
          <w:szCs w:val="24"/>
        </w:rPr>
        <w:t xml:space="preserve">In recent years, </w:t>
      </w:r>
      <w:ins w:id="96" w:author="Michael Early" w:date="2024-12-13T10:12:00Z" w16du:dateUtc="2024-12-13T18:12:00Z">
        <w:r w:rsidR="001E7DCE">
          <w:rPr>
            <w:rFonts w:ascii="Times New Roman" w:hAnsi="Times New Roman" w:cs="Times New Roman"/>
            <w:sz w:val="24"/>
            <w:szCs w:val="24"/>
          </w:rPr>
          <w:t xml:space="preserve">the </w:t>
        </w:r>
      </w:ins>
      <w:r w:rsidRPr="00190770">
        <w:rPr>
          <w:rFonts w:ascii="Times New Roman" w:hAnsi="Times New Roman" w:cs="Times New Roman"/>
          <w:sz w:val="24"/>
          <w:szCs w:val="24"/>
        </w:rPr>
        <w:t>NFL has made a real push to increase its popularity around the world.</w:t>
      </w:r>
      <w:ins w:id="97" w:author="Michael Early" w:date="2024-12-03T12:19:00Z" w16du:dateUtc="2024-12-03T20:19:00Z">
        <w:r w:rsidR="0059782E">
          <w:rPr>
            <w:rFonts w:ascii="Times New Roman" w:hAnsi="Times New Roman" w:cs="Times New Roman"/>
            <w:sz w:val="24"/>
            <w:szCs w:val="24"/>
          </w:rPr>
          <w:t xml:space="preserve"> Just this season, there have been NFL games in Brazil, London, and Germany</w:t>
        </w:r>
      </w:ins>
      <w:ins w:id="98" w:author="Michael Early" w:date="2024-12-12T11:16:00Z" w16du:dateUtc="2024-12-12T19:16:00Z">
        <w:r w:rsidR="008D4DAC">
          <w:rPr>
            <w:rFonts w:ascii="Times New Roman" w:hAnsi="Times New Roman" w:cs="Times New Roman"/>
            <w:sz w:val="24"/>
            <w:szCs w:val="24"/>
          </w:rPr>
          <w:t xml:space="preserve"> (Smith, 2024)</w:t>
        </w:r>
      </w:ins>
      <w:ins w:id="99" w:author="Michael Early" w:date="2024-12-03T12:21:00Z" w16du:dateUtc="2024-12-03T20:21:00Z">
        <w:r w:rsidR="0059782E">
          <w:rPr>
            <w:rFonts w:ascii="Times New Roman" w:hAnsi="Times New Roman" w:cs="Times New Roman"/>
            <w:sz w:val="24"/>
            <w:szCs w:val="24"/>
          </w:rPr>
          <w:t xml:space="preserve">. Additionally, the NFL has given teams “global markets” or different countries around the world for which teams </w:t>
        </w:r>
      </w:ins>
      <w:ins w:id="100" w:author="Michael Early" w:date="2024-12-13T10:12:00Z" w16du:dateUtc="2024-12-13T18:12:00Z">
        <w:r w:rsidR="001E7DCE">
          <w:rPr>
            <w:rFonts w:ascii="Times New Roman" w:hAnsi="Times New Roman" w:cs="Times New Roman"/>
            <w:sz w:val="24"/>
            <w:szCs w:val="24"/>
          </w:rPr>
          <w:t xml:space="preserve">have </w:t>
        </w:r>
      </w:ins>
      <w:ins w:id="101" w:author="Michael Early" w:date="2024-12-03T12:21:00Z" w16du:dateUtc="2024-12-03T20:21:00Z">
        <w:r w:rsidR="0059782E">
          <w:rPr>
            <w:rFonts w:ascii="Times New Roman" w:hAnsi="Times New Roman" w:cs="Times New Roman"/>
            <w:sz w:val="24"/>
            <w:szCs w:val="24"/>
          </w:rPr>
          <w:t xml:space="preserve">international marketing rights and opportunities to expand their </w:t>
        </w:r>
      </w:ins>
      <w:ins w:id="102" w:author="Michael Early" w:date="2024-12-03T12:22:00Z" w16du:dateUtc="2024-12-03T20:22:00Z">
        <w:r w:rsidR="0059782E">
          <w:rPr>
            <w:rFonts w:ascii="Times New Roman" w:hAnsi="Times New Roman" w:cs="Times New Roman"/>
            <w:sz w:val="24"/>
            <w:szCs w:val="24"/>
          </w:rPr>
          <w:t>presence in countries including Australia, Ghana, South Korea, and more</w:t>
        </w:r>
      </w:ins>
      <w:ins w:id="103" w:author="Michael Early" w:date="2024-12-03T12:26:00Z" w16du:dateUtc="2024-12-03T20:26:00Z">
        <w:r w:rsidR="00E778B7">
          <w:rPr>
            <w:rFonts w:ascii="Times New Roman" w:hAnsi="Times New Roman" w:cs="Times New Roman"/>
            <w:sz w:val="24"/>
            <w:szCs w:val="24"/>
          </w:rPr>
          <w:t xml:space="preserve"> (</w:t>
        </w:r>
        <w:r w:rsidR="004104B0">
          <w:rPr>
            <w:rFonts w:ascii="Times New Roman" w:hAnsi="Times New Roman" w:cs="Times New Roman"/>
            <w:sz w:val="24"/>
            <w:szCs w:val="24"/>
          </w:rPr>
          <w:t>NFL Updates, 2024)</w:t>
        </w:r>
      </w:ins>
      <w:ins w:id="104" w:author="Michael Early" w:date="2024-12-03T12:22:00Z" w16du:dateUtc="2024-12-03T20:22:00Z">
        <w:r w:rsidR="0059782E">
          <w:rPr>
            <w:rFonts w:ascii="Times New Roman" w:hAnsi="Times New Roman" w:cs="Times New Roman"/>
            <w:sz w:val="24"/>
            <w:szCs w:val="24"/>
          </w:rPr>
          <w:t>.</w:t>
        </w:r>
      </w:ins>
      <w:r w:rsidRPr="00190770">
        <w:rPr>
          <w:rFonts w:ascii="Times New Roman" w:hAnsi="Times New Roman" w:cs="Times New Roman"/>
          <w:sz w:val="24"/>
          <w:szCs w:val="24"/>
        </w:rPr>
        <w:t xml:space="preserve"> They may have done this because</w:t>
      </w:r>
      <w:r>
        <w:rPr>
          <w:rFonts w:ascii="Times New Roman" w:hAnsi="Times New Roman" w:cs="Times New Roman"/>
          <w:sz w:val="24"/>
          <w:szCs w:val="24"/>
        </w:rPr>
        <w:t xml:space="preserve"> they noticed that the market for younger fans may be dwindling. </w:t>
      </w:r>
      <w:r w:rsidR="00FE1714">
        <w:rPr>
          <w:rFonts w:ascii="Times New Roman" w:hAnsi="Times New Roman" w:cs="Times New Roman"/>
          <w:sz w:val="24"/>
          <w:szCs w:val="24"/>
        </w:rPr>
        <w:t>Since 2006, there has been a 17% decrease in youth and teen tackle football participation, with people either opting for the safer alternative flag football or no football altogether (Shein</w:t>
      </w:r>
      <w:ins w:id="105" w:author="Michael Early" w:date="2024-12-03T12:25:00Z" w16du:dateUtc="2024-12-03T20:25:00Z">
        <w:r w:rsidR="0059782E">
          <w:rPr>
            <w:rFonts w:ascii="Times New Roman" w:hAnsi="Times New Roman" w:cs="Times New Roman"/>
            <w:sz w:val="24"/>
            <w:szCs w:val="24"/>
          </w:rPr>
          <w:t>i</w:t>
        </w:r>
      </w:ins>
      <w:del w:id="106" w:author="Michael Early" w:date="2024-12-03T12:25:00Z" w16du:dateUtc="2024-12-03T20:25:00Z">
        <w:r w:rsidR="00FE1714" w:rsidDel="0059782E">
          <w:rPr>
            <w:rFonts w:ascii="Times New Roman" w:hAnsi="Times New Roman" w:cs="Times New Roman"/>
            <w:sz w:val="24"/>
            <w:szCs w:val="24"/>
          </w:rPr>
          <w:delText>e</w:delText>
        </w:r>
      </w:del>
      <w:r w:rsidR="00FE1714">
        <w:rPr>
          <w:rFonts w:ascii="Times New Roman" w:hAnsi="Times New Roman" w:cs="Times New Roman"/>
          <w:sz w:val="24"/>
          <w:szCs w:val="24"/>
        </w:rPr>
        <w:t>n</w:t>
      </w:r>
      <w:r w:rsidR="008A240E">
        <w:rPr>
          <w:rFonts w:ascii="Times New Roman" w:hAnsi="Times New Roman" w:cs="Times New Roman"/>
          <w:sz w:val="24"/>
          <w:szCs w:val="24"/>
        </w:rPr>
        <w:t>, 2023</w:t>
      </w:r>
      <w:r w:rsidR="00FE1714">
        <w:rPr>
          <w:rFonts w:ascii="Times New Roman" w:hAnsi="Times New Roman" w:cs="Times New Roman"/>
          <w:sz w:val="24"/>
          <w:szCs w:val="24"/>
        </w:rPr>
        <w:t xml:space="preserve">). Additionally, the </w:t>
      </w:r>
      <w:r w:rsidR="00A05195">
        <w:rPr>
          <w:rFonts w:ascii="Times New Roman" w:hAnsi="Times New Roman" w:cs="Times New Roman"/>
          <w:sz w:val="24"/>
          <w:szCs w:val="24"/>
        </w:rPr>
        <w:t>18–34-year-old</w:t>
      </w:r>
      <w:r w:rsidR="00FE1714">
        <w:rPr>
          <w:rFonts w:ascii="Times New Roman" w:hAnsi="Times New Roman" w:cs="Times New Roman"/>
          <w:sz w:val="24"/>
          <w:szCs w:val="24"/>
        </w:rPr>
        <w:t xml:space="preserve"> age group has the lowest fan percentage out of all adults (Gough, 2024). This could signal to the NFL that while they are currently America’s most popular sport, there may be cause for future concer</w:t>
      </w:r>
      <w:r w:rsidR="000A048F">
        <w:rPr>
          <w:rFonts w:ascii="Times New Roman" w:hAnsi="Times New Roman" w:cs="Times New Roman"/>
          <w:sz w:val="24"/>
          <w:szCs w:val="24"/>
        </w:rPr>
        <w:t xml:space="preserve">n. The most popular sports league in the United States will not </w:t>
      </w:r>
      <w:ins w:id="107" w:author="Michael Early" w:date="2024-12-13T10:13:00Z" w16du:dateUtc="2024-12-13T18:13:00Z">
        <w:r w:rsidR="001E7DCE">
          <w:rPr>
            <w:rFonts w:ascii="Times New Roman" w:hAnsi="Times New Roman" w:cs="Times New Roman"/>
            <w:sz w:val="24"/>
            <w:szCs w:val="24"/>
          </w:rPr>
          <w:t>dis</w:t>
        </w:r>
      </w:ins>
      <w:r w:rsidR="000A048F">
        <w:rPr>
          <w:rFonts w:ascii="Times New Roman" w:hAnsi="Times New Roman" w:cs="Times New Roman"/>
          <w:sz w:val="24"/>
          <w:szCs w:val="24"/>
        </w:rPr>
        <w:t xml:space="preserve">appear overnight, but it could decline over time with </w:t>
      </w:r>
      <w:del w:id="108" w:author="Michael Early" w:date="2024-12-03T12:23:00Z" w16du:dateUtc="2024-12-03T20:23:00Z">
        <w:r w:rsidR="000A048F" w:rsidDel="0059782E">
          <w:rPr>
            <w:rFonts w:ascii="Times New Roman" w:hAnsi="Times New Roman" w:cs="Times New Roman"/>
            <w:sz w:val="24"/>
            <w:szCs w:val="24"/>
          </w:rPr>
          <w:delText xml:space="preserve">this decline in both </w:delText>
        </w:r>
      </w:del>
      <w:ins w:id="109" w:author="Michael Early" w:date="2024-12-03T12:23:00Z" w16du:dateUtc="2024-12-03T20:23:00Z">
        <w:r w:rsidR="0059782E">
          <w:rPr>
            <w:rFonts w:ascii="Times New Roman" w:hAnsi="Times New Roman" w:cs="Times New Roman"/>
            <w:sz w:val="24"/>
            <w:szCs w:val="24"/>
          </w:rPr>
          <w:t xml:space="preserve">lower young </w:t>
        </w:r>
      </w:ins>
      <w:r w:rsidR="000A048F">
        <w:rPr>
          <w:rFonts w:ascii="Times New Roman" w:hAnsi="Times New Roman" w:cs="Times New Roman"/>
          <w:sz w:val="24"/>
          <w:szCs w:val="24"/>
        </w:rPr>
        <w:t xml:space="preserve">viewership and participation. </w:t>
      </w:r>
    </w:p>
    <w:p w14:paraId="7C72715A" w14:textId="03830DA0" w:rsidR="007F722F" w:rsidRDefault="007F722F" w:rsidP="007B0B98">
      <w:pPr>
        <w:spacing w:line="360" w:lineRule="auto"/>
        <w:ind w:firstLine="720"/>
        <w:rPr>
          <w:rFonts w:ascii="Times New Roman" w:hAnsi="Times New Roman" w:cs="Times New Roman"/>
          <w:sz w:val="24"/>
          <w:szCs w:val="24"/>
        </w:rPr>
      </w:pPr>
      <w:r w:rsidRPr="007F722F">
        <w:rPr>
          <w:rFonts w:ascii="Times New Roman" w:hAnsi="Times New Roman" w:cs="Times New Roman"/>
          <w:sz w:val="24"/>
          <w:szCs w:val="24"/>
        </w:rPr>
        <w:t>The NFL has an anti-trust exemption passed by the U.S. Congress in the Sports Broadcasting Act of 1961 (Frommer, 2021). The Sports Broadcasting Act allows for not only the NFL</w:t>
      </w:r>
      <w:ins w:id="110" w:author="Michael Early" w:date="2024-12-03T12:27:00Z" w16du:dateUtc="2024-12-03T20:27:00Z">
        <w:r w:rsidR="00FE5404">
          <w:rPr>
            <w:rFonts w:ascii="Times New Roman" w:hAnsi="Times New Roman" w:cs="Times New Roman"/>
            <w:sz w:val="24"/>
            <w:szCs w:val="24"/>
          </w:rPr>
          <w:t xml:space="preserve"> </w:t>
        </w:r>
      </w:ins>
      <w:del w:id="111" w:author="Michael Early" w:date="2024-12-03T12:27:00Z" w16du:dateUtc="2024-12-03T20:27:00Z">
        <w:r w:rsidRPr="007F722F" w:rsidDel="00FE5404">
          <w:rPr>
            <w:rFonts w:ascii="Times New Roman" w:hAnsi="Times New Roman" w:cs="Times New Roman"/>
            <w:sz w:val="24"/>
            <w:szCs w:val="24"/>
          </w:rPr>
          <w:delText xml:space="preserve">, </w:delText>
        </w:r>
      </w:del>
      <w:r w:rsidRPr="007F722F">
        <w:rPr>
          <w:rFonts w:ascii="Times New Roman" w:hAnsi="Times New Roman" w:cs="Times New Roman"/>
          <w:sz w:val="24"/>
          <w:szCs w:val="24"/>
        </w:rPr>
        <w:t xml:space="preserve">but </w:t>
      </w:r>
      <w:ins w:id="112" w:author="Michael Early" w:date="2024-12-03T12:27:00Z" w16du:dateUtc="2024-12-03T20:27:00Z">
        <w:r w:rsidR="00FE5404">
          <w:rPr>
            <w:rFonts w:ascii="Times New Roman" w:hAnsi="Times New Roman" w:cs="Times New Roman"/>
            <w:sz w:val="24"/>
            <w:szCs w:val="24"/>
          </w:rPr>
          <w:t xml:space="preserve">all </w:t>
        </w:r>
      </w:ins>
      <w:r w:rsidRPr="007F722F">
        <w:rPr>
          <w:rFonts w:ascii="Times New Roman" w:hAnsi="Times New Roman" w:cs="Times New Roman"/>
          <w:sz w:val="24"/>
          <w:szCs w:val="24"/>
        </w:rPr>
        <w:t xml:space="preserve">other major sports leagues to combine the broadcasting rights of all teams and provides them </w:t>
      </w:r>
      <w:ins w:id="113" w:author="Michael Early" w:date="2024-12-03T12:27:00Z" w16du:dateUtc="2024-12-03T20:27:00Z">
        <w:r w:rsidR="00FE5404">
          <w:rPr>
            <w:rFonts w:ascii="Times New Roman" w:hAnsi="Times New Roman" w:cs="Times New Roman"/>
            <w:sz w:val="24"/>
            <w:szCs w:val="24"/>
          </w:rPr>
          <w:t xml:space="preserve">with </w:t>
        </w:r>
      </w:ins>
      <w:r w:rsidRPr="007F722F">
        <w:rPr>
          <w:rFonts w:ascii="Times New Roman" w:hAnsi="Times New Roman" w:cs="Times New Roman"/>
          <w:sz w:val="24"/>
          <w:szCs w:val="24"/>
        </w:rPr>
        <w:t>the ability to sign exclusive broadcasting rights league-wide. Since the NFL is the sole owner of these broadcasting rights thanks to the act, Congress permitted them to sell the broadcasting rights however they see fit, thus creating a natural monopoly. Without this exemption, the NFL would not be allowed to bundle all teams together and would force the teams to compete for market share.</w:t>
      </w:r>
    </w:p>
    <w:p w14:paraId="34BB1070" w14:textId="4BBB4D4C" w:rsidR="007F722F" w:rsidRDefault="007F722F" w:rsidP="007B0B98">
      <w:pPr>
        <w:spacing w:line="360" w:lineRule="auto"/>
        <w:ind w:firstLine="720"/>
        <w:rPr>
          <w:rFonts w:ascii="Times New Roman" w:hAnsi="Times New Roman" w:cs="Times New Roman"/>
          <w:sz w:val="24"/>
          <w:szCs w:val="24"/>
        </w:rPr>
      </w:pPr>
      <w:r w:rsidRPr="007F722F">
        <w:rPr>
          <w:rFonts w:ascii="Times New Roman" w:hAnsi="Times New Roman" w:cs="Times New Roman"/>
          <w:sz w:val="24"/>
          <w:szCs w:val="24"/>
        </w:rPr>
        <w:t xml:space="preserve">The NFL sells </w:t>
      </w:r>
      <w:ins w:id="114" w:author="Michael Early" w:date="2024-12-03T12:27:00Z" w16du:dateUtc="2024-12-03T20:27:00Z">
        <w:r w:rsidR="00AE2E92">
          <w:rPr>
            <w:rFonts w:ascii="Times New Roman" w:hAnsi="Times New Roman" w:cs="Times New Roman"/>
            <w:sz w:val="24"/>
            <w:szCs w:val="24"/>
          </w:rPr>
          <w:t xml:space="preserve">the </w:t>
        </w:r>
      </w:ins>
      <w:r w:rsidRPr="007F722F">
        <w:rPr>
          <w:rFonts w:ascii="Times New Roman" w:hAnsi="Times New Roman" w:cs="Times New Roman"/>
          <w:sz w:val="24"/>
          <w:szCs w:val="24"/>
        </w:rPr>
        <w:t>rights to games occurring at specific times to different networks.</w:t>
      </w:r>
      <w:r w:rsidR="001C7A4A">
        <w:rPr>
          <w:rFonts w:ascii="Times New Roman" w:hAnsi="Times New Roman" w:cs="Times New Roman"/>
          <w:sz w:val="24"/>
          <w:szCs w:val="24"/>
        </w:rPr>
        <w:t xml:space="preserve"> Thanks to each network paying a heft</w:t>
      </w:r>
      <w:r w:rsidR="008E5728">
        <w:rPr>
          <w:rFonts w:ascii="Times New Roman" w:hAnsi="Times New Roman" w:cs="Times New Roman"/>
          <w:sz w:val="24"/>
          <w:szCs w:val="24"/>
        </w:rPr>
        <w:t xml:space="preserve">y </w:t>
      </w:r>
      <w:r w:rsidR="001C7A4A">
        <w:rPr>
          <w:rFonts w:ascii="Times New Roman" w:hAnsi="Times New Roman" w:cs="Times New Roman"/>
          <w:sz w:val="24"/>
          <w:szCs w:val="24"/>
        </w:rPr>
        <w:t>sum for the rights to their games, the NFL generates approximately sixty percent of its revenue each year just from these broadcasting deals (Johnson, 2024).</w:t>
      </w:r>
      <w:r w:rsidRPr="007F722F">
        <w:rPr>
          <w:rFonts w:ascii="Times New Roman" w:hAnsi="Times New Roman" w:cs="Times New Roman"/>
          <w:sz w:val="24"/>
          <w:szCs w:val="24"/>
        </w:rPr>
        <w:t xml:space="preserve"> CBS has the rights to the Atlantic Football </w:t>
      </w:r>
      <w:r>
        <w:rPr>
          <w:rFonts w:ascii="Times New Roman" w:hAnsi="Times New Roman" w:cs="Times New Roman"/>
          <w:sz w:val="24"/>
          <w:szCs w:val="24"/>
        </w:rPr>
        <w:t>C</w:t>
      </w:r>
      <w:r w:rsidRPr="007F722F">
        <w:rPr>
          <w:rFonts w:ascii="Times New Roman" w:hAnsi="Times New Roman" w:cs="Times New Roman"/>
          <w:sz w:val="24"/>
          <w:szCs w:val="24"/>
        </w:rPr>
        <w:t>onference</w:t>
      </w:r>
      <w:ins w:id="115" w:author="Michael Early" w:date="2024-12-13T10:14:00Z" w16du:dateUtc="2024-12-13T18:14:00Z">
        <w:r w:rsidR="001E7DCE">
          <w:rPr>
            <w:rFonts w:ascii="Times New Roman" w:hAnsi="Times New Roman" w:cs="Times New Roman"/>
            <w:sz w:val="24"/>
            <w:szCs w:val="24"/>
          </w:rPr>
          <w:t xml:space="preserve"> (AFC)</w:t>
        </w:r>
      </w:ins>
      <w:r w:rsidRPr="007F722F">
        <w:rPr>
          <w:rFonts w:ascii="Times New Roman" w:hAnsi="Times New Roman" w:cs="Times New Roman"/>
          <w:sz w:val="24"/>
          <w:szCs w:val="24"/>
        </w:rPr>
        <w:t xml:space="preserve"> games occurring Sunday Morning and afternoon, F</w:t>
      </w:r>
      <w:r w:rsidR="002E7B95">
        <w:rPr>
          <w:rFonts w:ascii="Times New Roman" w:hAnsi="Times New Roman" w:cs="Times New Roman"/>
          <w:sz w:val="24"/>
          <w:szCs w:val="24"/>
        </w:rPr>
        <w:t>OX</w:t>
      </w:r>
      <w:r w:rsidRPr="007F722F">
        <w:rPr>
          <w:rFonts w:ascii="Times New Roman" w:hAnsi="Times New Roman" w:cs="Times New Roman"/>
          <w:sz w:val="24"/>
          <w:szCs w:val="24"/>
        </w:rPr>
        <w:t xml:space="preserve"> has the rights for those times for the National </w:t>
      </w:r>
      <w:ins w:id="116" w:author="Michael Early" w:date="2024-12-13T10:14:00Z" w16du:dateUtc="2024-12-13T18:14:00Z">
        <w:r w:rsidR="001E7DCE">
          <w:rPr>
            <w:rFonts w:ascii="Times New Roman" w:hAnsi="Times New Roman" w:cs="Times New Roman"/>
            <w:sz w:val="24"/>
            <w:szCs w:val="24"/>
          </w:rPr>
          <w:t>F</w:t>
        </w:r>
      </w:ins>
      <w:del w:id="117" w:author="Michael Early" w:date="2024-12-13T10:14:00Z" w16du:dateUtc="2024-12-13T18:14:00Z">
        <w:r w:rsidRPr="007F722F" w:rsidDel="001E7DCE">
          <w:rPr>
            <w:rFonts w:ascii="Times New Roman" w:hAnsi="Times New Roman" w:cs="Times New Roman"/>
            <w:sz w:val="24"/>
            <w:szCs w:val="24"/>
          </w:rPr>
          <w:delText>f</w:delText>
        </w:r>
      </w:del>
      <w:r w:rsidRPr="007F722F">
        <w:rPr>
          <w:rFonts w:ascii="Times New Roman" w:hAnsi="Times New Roman" w:cs="Times New Roman"/>
          <w:sz w:val="24"/>
          <w:szCs w:val="24"/>
        </w:rPr>
        <w:t xml:space="preserve">ootball </w:t>
      </w:r>
      <w:ins w:id="118" w:author="Michael Early" w:date="2024-12-13T10:14:00Z" w16du:dateUtc="2024-12-13T18:14:00Z">
        <w:r w:rsidR="001E7DCE">
          <w:rPr>
            <w:rFonts w:ascii="Times New Roman" w:hAnsi="Times New Roman" w:cs="Times New Roman"/>
            <w:sz w:val="24"/>
            <w:szCs w:val="24"/>
          </w:rPr>
          <w:t>C</w:t>
        </w:r>
      </w:ins>
      <w:del w:id="119" w:author="Michael Early" w:date="2024-12-13T10:14:00Z" w16du:dateUtc="2024-12-13T18:14:00Z">
        <w:r w:rsidRPr="007F722F" w:rsidDel="001E7DCE">
          <w:rPr>
            <w:rFonts w:ascii="Times New Roman" w:hAnsi="Times New Roman" w:cs="Times New Roman"/>
            <w:sz w:val="24"/>
            <w:szCs w:val="24"/>
          </w:rPr>
          <w:delText>c</w:delText>
        </w:r>
      </w:del>
      <w:r w:rsidRPr="007F722F">
        <w:rPr>
          <w:rFonts w:ascii="Times New Roman" w:hAnsi="Times New Roman" w:cs="Times New Roman"/>
          <w:sz w:val="24"/>
          <w:szCs w:val="24"/>
        </w:rPr>
        <w:t>onference</w:t>
      </w:r>
      <w:ins w:id="120" w:author="Michael Early" w:date="2024-12-13T10:14:00Z" w16du:dateUtc="2024-12-13T18:14:00Z">
        <w:r w:rsidR="001E7DCE">
          <w:rPr>
            <w:rFonts w:ascii="Times New Roman" w:hAnsi="Times New Roman" w:cs="Times New Roman"/>
            <w:sz w:val="24"/>
            <w:szCs w:val="24"/>
          </w:rPr>
          <w:t xml:space="preserve"> (NFC)</w:t>
        </w:r>
      </w:ins>
      <w:r w:rsidRPr="007F722F">
        <w:rPr>
          <w:rFonts w:ascii="Times New Roman" w:hAnsi="Times New Roman" w:cs="Times New Roman"/>
          <w:sz w:val="24"/>
          <w:szCs w:val="24"/>
        </w:rPr>
        <w:t xml:space="preserve">. </w:t>
      </w:r>
      <w:r>
        <w:rPr>
          <w:rFonts w:ascii="Times New Roman" w:hAnsi="Times New Roman" w:cs="Times New Roman"/>
          <w:sz w:val="24"/>
          <w:szCs w:val="24"/>
        </w:rPr>
        <w:t xml:space="preserve">If teams from each conference play each other, then whichever network owns the rights </w:t>
      </w:r>
      <w:r>
        <w:rPr>
          <w:rFonts w:ascii="Times New Roman" w:hAnsi="Times New Roman" w:cs="Times New Roman"/>
          <w:sz w:val="24"/>
          <w:szCs w:val="24"/>
        </w:rPr>
        <w:lastRenderedPageBreak/>
        <w:t xml:space="preserve">to the visiting team owns the rights to air the game. There are three “prime time” game slots per week, which belong to </w:t>
      </w:r>
      <w:r w:rsidRPr="007F722F">
        <w:rPr>
          <w:rFonts w:ascii="Times New Roman" w:hAnsi="Times New Roman" w:cs="Times New Roman"/>
          <w:sz w:val="24"/>
          <w:szCs w:val="24"/>
        </w:rPr>
        <w:t xml:space="preserve">Amazon </w:t>
      </w:r>
      <w:r>
        <w:rPr>
          <w:rFonts w:ascii="Times New Roman" w:hAnsi="Times New Roman" w:cs="Times New Roman"/>
          <w:sz w:val="24"/>
          <w:szCs w:val="24"/>
        </w:rPr>
        <w:t>(</w:t>
      </w:r>
      <w:r w:rsidRPr="007F722F">
        <w:rPr>
          <w:rFonts w:ascii="Times New Roman" w:hAnsi="Times New Roman" w:cs="Times New Roman"/>
          <w:sz w:val="24"/>
          <w:szCs w:val="24"/>
        </w:rPr>
        <w:t>Thursday night</w:t>
      </w:r>
      <w:r>
        <w:rPr>
          <w:rFonts w:ascii="Times New Roman" w:hAnsi="Times New Roman" w:cs="Times New Roman"/>
          <w:sz w:val="24"/>
          <w:szCs w:val="24"/>
        </w:rPr>
        <w:t>) Disney/</w:t>
      </w:r>
      <w:r w:rsidRPr="007F722F">
        <w:rPr>
          <w:rFonts w:ascii="Times New Roman" w:hAnsi="Times New Roman" w:cs="Times New Roman"/>
          <w:sz w:val="24"/>
          <w:szCs w:val="24"/>
        </w:rPr>
        <w:t xml:space="preserve">ESPN </w:t>
      </w:r>
      <w:r>
        <w:rPr>
          <w:rFonts w:ascii="Times New Roman" w:hAnsi="Times New Roman" w:cs="Times New Roman"/>
          <w:sz w:val="24"/>
          <w:szCs w:val="24"/>
        </w:rPr>
        <w:t>(</w:t>
      </w:r>
      <w:r w:rsidRPr="007F722F">
        <w:rPr>
          <w:rFonts w:ascii="Times New Roman" w:hAnsi="Times New Roman" w:cs="Times New Roman"/>
          <w:sz w:val="24"/>
          <w:szCs w:val="24"/>
        </w:rPr>
        <w:t>Monday Night</w:t>
      </w:r>
      <w:r>
        <w:rPr>
          <w:rFonts w:ascii="Times New Roman" w:hAnsi="Times New Roman" w:cs="Times New Roman"/>
          <w:sz w:val="24"/>
          <w:szCs w:val="24"/>
        </w:rPr>
        <w:t xml:space="preserve">) and </w:t>
      </w:r>
      <w:r w:rsidRPr="007F722F">
        <w:rPr>
          <w:rFonts w:ascii="Times New Roman" w:hAnsi="Times New Roman" w:cs="Times New Roman"/>
          <w:sz w:val="24"/>
          <w:szCs w:val="24"/>
        </w:rPr>
        <w:t xml:space="preserve">NBC </w:t>
      </w:r>
      <w:r>
        <w:rPr>
          <w:rFonts w:ascii="Times New Roman" w:hAnsi="Times New Roman" w:cs="Times New Roman"/>
          <w:sz w:val="24"/>
          <w:szCs w:val="24"/>
        </w:rPr>
        <w:t>(</w:t>
      </w:r>
      <w:r w:rsidRPr="007F722F">
        <w:rPr>
          <w:rFonts w:ascii="Times New Roman" w:hAnsi="Times New Roman" w:cs="Times New Roman"/>
          <w:sz w:val="24"/>
          <w:szCs w:val="24"/>
        </w:rPr>
        <w:t>Sunday Night</w:t>
      </w:r>
      <w:r>
        <w:rPr>
          <w:rFonts w:ascii="Times New Roman" w:hAnsi="Times New Roman" w:cs="Times New Roman"/>
          <w:sz w:val="24"/>
          <w:szCs w:val="24"/>
        </w:rPr>
        <w:t xml:space="preserve">). These primetime games are a one game slot in which every person in the world who has access to these networks will all </w:t>
      </w:r>
      <w:del w:id="121" w:author="Michael Early" w:date="2024-12-03T12:28:00Z" w16du:dateUtc="2024-12-03T20:28:00Z">
        <w:r w:rsidDel="00AE2E92">
          <w:rPr>
            <w:rFonts w:ascii="Times New Roman" w:hAnsi="Times New Roman" w:cs="Times New Roman"/>
            <w:sz w:val="24"/>
            <w:szCs w:val="24"/>
          </w:rPr>
          <w:delText xml:space="preserve">watch </w:delText>
        </w:r>
      </w:del>
      <w:ins w:id="122" w:author="Michael Early" w:date="2024-12-03T12:28:00Z" w16du:dateUtc="2024-12-03T20:28:00Z">
        <w:r w:rsidR="00AE2E92">
          <w:rPr>
            <w:rFonts w:ascii="Times New Roman" w:hAnsi="Times New Roman" w:cs="Times New Roman"/>
            <w:sz w:val="24"/>
            <w:szCs w:val="24"/>
          </w:rPr>
          <w:t xml:space="preserve">access </w:t>
        </w:r>
      </w:ins>
      <w:r>
        <w:rPr>
          <w:rFonts w:ascii="Times New Roman" w:hAnsi="Times New Roman" w:cs="Times New Roman"/>
          <w:sz w:val="24"/>
          <w:szCs w:val="24"/>
        </w:rPr>
        <w:t>the same game. However, for the Sunday morning games, there are as many as ten games occurring simultaneously, and the broadcasts are determined by location. In most cases, you will be able to watch the game of the team closest to your</w:t>
      </w:r>
      <w:r w:rsidR="00E96F6C">
        <w:rPr>
          <w:rFonts w:ascii="Times New Roman" w:hAnsi="Times New Roman" w:cs="Times New Roman"/>
          <w:sz w:val="24"/>
          <w:szCs w:val="24"/>
        </w:rPr>
        <w:t xml:space="preserve"> location</w:t>
      </w:r>
      <w:ins w:id="123" w:author="Michael Early" w:date="2024-12-03T12:29:00Z" w16du:dateUtc="2024-12-03T20:29:00Z">
        <w:r w:rsidR="00D43C9D">
          <w:rPr>
            <w:rFonts w:ascii="Times New Roman" w:hAnsi="Times New Roman" w:cs="Times New Roman"/>
            <w:sz w:val="24"/>
            <w:szCs w:val="24"/>
          </w:rPr>
          <w:t xml:space="preserve">. </w:t>
        </w:r>
      </w:ins>
      <w:del w:id="124" w:author="Michael Early" w:date="2024-12-03T12:28:00Z" w16du:dateUtc="2024-12-03T20:28:00Z">
        <w:r w:rsidR="00E96F6C" w:rsidDel="00D43C9D">
          <w:rPr>
            <w:rFonts w:ascii="Times New Roman" w:hAnsi="Times New Roman" w:cs="Times New Roman"/>
            <w:sz w:val="24"/>
            <w:szCs w:val="24"/>
          </w:rPr>
          <w:delText xml:space="preserve"> on your purchase of whatever service you are watching. </w:delText>
        </w:r>
      </w:del>
      <w:r w:rsidR="00E96F6C">
        <w:rPr>
          <w:rFonts w:ascii="Times New Roman" w:hAnsi="Times New Roman" w:cs="Times New Roman"/>
          <w:sz w:val="24"/>
          <w:szCs w:val="24"/>
        </w:rPr>
        <w:t>For example, a person who purchases cable services that include CBS/FOX in Washington will always be able to watch the Seattle Seahawks games on cable</w:t>
      </w:r>
      <w:del w:id="125" w:author="Michael Early" w:date="2024-12-03T12:29:00Z" w16du:dateUtc="2024-12-03T20:29:00Z">
        <w:r w:rsidR="00E96F6C" w:rsidDel="008D7284">
          <w:rPr>
            <w:rFonts w:ascii="Times New Roman" w:hAnsi="Times New Roman" w:cs="Times New Roman"/>
            <w:sz w:val="24"/>
            <w:szCs w:val="24"/>
          </w:rPr>
          <w:delText>,</w:delText>
        </w:r>
      </w:del>
      <w:r w:rsidR="000C79B0">
        <w:rPr>
          <w:rFonts w:ascii="Times New Roman" w:hAnsi="Times New Roman" w:cs="Times New Roman"/>
          <w:sz w:val="24"/>
          <w:szCs w:val="24"/>
        </w:rPr>
        <w:t xml:space="preserve"> since they are closest to the Seahawks. Every team has a home market, </w:t>
      </w:r>
      <w:r w:rsidR="004558AC">
        <w:rPr>
          <w:rFonts w:ascii="Times New Roman" w:hAnsi="Times New Roman" w:cs="Times New Roman"/>
          <w:sz w:val="24"/>
          <w:szCs w:val="24"/>
        </w:rPr>
        <w:t>which</w:t>
      </w:r>
      <w:r w:rsidR="000C79B0">
        <w:rPr>
          <w:rFonts w:ascii="Times New Roman" w:hAnsi="Times New Roman" w:cs="Times New Roman"/>
          <w:sz w:val="24"/>
          <w:szCs w:val="24"/>
        </w:rPr>
        <w:t xml:space="preserve"> is comprised of the metropolitan area around which the team is located. Currently, the only way to watch every game for a team in which a person does not live in their primary market is to purchase the NFL Sunday Ticket package, starting at $479</w:t>
      </w:r>
      <w:ins w:id="126" w:author="Michael Early" w:date="2024-12-13T10:15:00Z" w16du:dateUtc="2024-12-13T18:15:00Z">
        <w:r w:rsidR="001E7DCE">
          <w:rPr>
            <w:rFonts w:ascii="Times New Roman" w:hAnsi="Times New Roman" w:cs="Times New Roman"/>
            <w:sz w:val="24"/>
            <w:szCs w:val="24"/>
          </w:rPr>
          <w:t xml:space="preserve"> (Snider, 2024)</w:t>
        </w:r>
      </w:ins>
      <w:r w:rsidR="00013308">
        <w:rPr>
          <w:rFonts w:ascii="Times New Roman" w:hAnsi="Times New Roman" w:cs="Times New Roman"/>
          <w:sz w:val="24"/>
          <w:szCs w:val="24"/>
        </w:rPr>
        <w:t xml:space="preserve">. This is of course in addition to either cable or </w:t>
      </w:r>
      <w:r w:rsidR="00F12A72">
        <w:rPr>
          <w:rFonts w:ascii="Times New Roman" w:hAnsi="Times New Roman" w:cs="Times New Roman"/>
          <w:sz w:val="24"/>
          <w:szCs w:val="24"/>
        </w:rPr>
        <w:t xml:space="preserve">other </w:t>
      </w:r>
      <w:r w:rsidR="00013308">
        <w:rPr>
          <w:rFonts w:ascii="Times New Roman" w:hAnsi="Times New Roman" w:cs="Times New Roman"/>
          <w:sz w:val="24"/>
          <w:szCs w:val="24"/>
        </w:rPr>
        <w:t xml:space="preserve">streaming services </w:t>
      </w:r>
      <w:r w:rsidR="00F12A72">
        <w:rPr>
          <w:rFonts w:ascii="Times New Roman" w:hAnsi="Times New Roman" w:cs="Times New Roman"/>
          <w:sz w:val="24"/>
          <w:szCs w:val="24"/>
        </w:rPr>
        <w:t>including the channels</w:t>
      </w:r>
      <w:r w:rsidR="00013308">
        <w:rPr>
          <w:rFonts w:ascii="Times New Roman" w:hAnsi="Times New Roman" w:cs="Times New Roman"/>
          <w:sz w:val="24"/>
          <w:szCs w:val="24"/>
        </w:rPr>
        <w:t xml:space="preserve"> each respective media company</w:t>
      </w:r>
      <w:r w:rsidR="00F12A72">
        <w:rPr>
          <w:rFonts w:ascii="Times New Roman" w:hAnsi="Times New Roman" w:cs="Times New Roman"/>
          <w:sz w:val="24"/>
          <w:szCs w:val="24"/>
        </w:rPr>
        <w:t xml:space="preserve"> owns</w:t>
      </w:r>
      <w:r w:rsidR="00013308">
        <w:rPr>
          <w:rFonts w:ascii="Times New Roman" w:hAnsi="Times New Roman" w:cs="Times New Roman"/>
          <w:sz w:val="24"/>
          <w:szCs w:val="24"/>
        </w:rPr>
        <w:t xml:space="preserve"> for the prime-time games. </w:t>
      </w:r>
    </w:p>
    <w:p w14:paraId="3AF0DF83" w14:textId="6215AF0D" w:rsidR="00630E99" w:rsidRDefault="003A2A7C" w:rsidP="00630E99">
      <w:pPr>
        <w:spacing w:line="360" w:lineRule="auto"/>
        <w:ind w:firstLine="360"/>
        <w:rPr>
          <w:ins w:id="127" w:author="Michael Early" w:date="2024-12-13T10:17:00Z" w16du:dateUtc="2024-12-13T18:17:00Z"/>
          <w:rFonts w:ascii="Times New Roman" w:hAnsi="Times New Roman" w:cs="Times New Roman"/>
          <w:sz w:val="24"/>
          <w:szCs w:val="24"/>
        </w:rPr>
      </w:pPr>
      <w:r>
        <w:rPr>
          <w:rFonts w:ascii="Times New Roman" w:hAnsi="Times New Roman" w:cs="Times New Roman"/>
          <w:sz w:val="24"/>
          <w:szCs w:val="24"/>
        </w:rPr>
        <w:t>Why does the NFL have a different broadcast situation tha</w:t>
      </w:r>
      <w:ins w:id="128" w:author="Michael Early" w:date="2024-12-13T10:16:00Z" w16du:dateUtc="2024-12-13T18:16:00Z">
        <w:r w:rsidR="001E7DCE">
          <w:rPr>
            <w:rFonts w:ascii="Times New Roman" w:hAnsi="Times New Roman" w:cs="Times New Roman"/>
            <w:sz w:val="24"/>
            <w:szCs w:val="24"/>
          </w:rPr>
          <w:t>n</w:t>
        </w:r>
      </w:ins>
      <w:del w:id="129" w:author="Michael Early" w:date="2024-12-13T10:16:00Z" w16du:dateUtc="2024-12-13T18:16:00Z">
        <w:r w:rsidDel="001E7DCE">
          <w:rPr>
            <w:rFonts w:ascii="Times New Roman" w:hAnsi="Times New Roman" w:cs="Times New Roman"/>
            <w:sz w:val="24"/>
            <w:szCs w:val="24"/>
          </w:rPr>
          <w:delText>t</w:delText>
        </w:r>
      </w:del>
      <w:r>
        <w:rPr>
          <w:rFonts w:ascii="Times New Roman" w:hAnsi="Times New Roman" w:cs="Times New Roman"/>
          <w:sz w:val="24"/>
          <w:szCs w:val="24"/>
        </w:rPr>
        <w:t xml:space="preserve"> the other three major United States sports leagues? The most obvious answer is that the NFL generates almost double the amount of revenue tha</w:t>
      </w:r>
      <w:ins w:id="130" w:author="Michael Early" w:date="2024-12-03T12:29:00Z" w16du:dateUtc="2024-12-03T20:29:00Z">
        <w:r w:rsidR="000C75F9">
          <w:rPr>
            <w:rFonts w:ascii="Times New Roman" w:hAnsi="Times New Roman" w:cs="Times New Roman"/>
            <w:sz w:val="24"/>
            <w:szCs w:val="24"/>
          </w:rPr>
          <w:t>n</w:t>
        </w:r>
      </w:ins>
      <w:del w:id="131" w:author="Michael Early" w:date="2024-12-03T12:29:00Z" w16du:dateUtc="2024-12-03T20:29:00Z">
        <w:r w:rsidDel="000C75F9">
          <w:rPr>
            <w:rFonts w:ascii="Times New Roman" w:hAnsi="Times New Roman" w:cs="Times New Roman"/>
            <w:sz w:val="24"/>
            <w:szCs w:val="24"/>
          </w:rPr>
          <w:delText>t</w:delText>
        </w:r>
      </w:del>
      <w:r>
        <w:rPr>
          <w:rFonts w:ascii="Times New Roman" w:hAnsi="Times New Roman" w:cs="Times New Roman"/>
          <w:sz w:val="24"/>
          <w:szCs w:val="24"/>
        </w:rPr>
        <w:t xml:space="preserve"> the next closest </w:t>
      </w:r>
      <w:ins w:id="132" w:author="Michael Early" w:date="2024-12-13T10:16:00Z" w16du:dateUtc="2024-12-13T18:16:00Z">
        <w:r w:rsidR="001E7DCE">
          <w:rPr>
            <w:rFonts w:ascii="Times New Roman" w:hAnsi="Times New Roman" w:cs="Times New Roman"/>
            <w:sz w:val="24"/>
            <w:szCs w:val="24"/>
          </w:rPr>
          <w:t xml:space="preserve">league </w:t>
        </w:r>
      </w:ins>
      <w:r>
        <w:rPr>
          <w:rFonts w:ascii="Times New Roman" w:hAnsi="Times New Roman" w:cs="Times New Roman"/>
          <w:sz w:val="24"/>
          <w:szCs w:val="24"/>
        </w:rPr>
        <w:t>(MLB) with numbers at $</w:t>
      </w:r>
      <w:r w:rsidR="00F07B9B">
        <w:rPr>
          <w:rFonts w:ascii="Times New Roman" w:hAnsi="Times New Roman" w:cs="Times New Roman"/>
          <w:sz w:val="24"/>
          <w:szCs w:val="24"/>
        </w:rPr>
        <w:t>20.5</w:t>
      </w:r>
      <w:r>
        <w:rPr>
          <w:rFonts w:ascii="Times New Roman" w:hAnsi="Times New Roman" w:cs="Times New Roman"/>
          <w:sz w:val="24"/>
          <w:szCs w:val="24"/>
        </w:rPr>
        <w:t xml:space="preserve"> billion and $1</w:t>
      </w:r>
      <w:r w:rsidR="00F07B9B">
        <w:rPr>
          <w:rFonts w:ascii="Times New Roman" w:hAnsi="Times New Roman" w:cs="Times New Roman"/>
          <w:sz w:val="24"/>
          <w:szCs w:val="24"/>
        </w:rPr>
        <w:t>1</w:t>
      </w:r>
      <w:r>
        <w:rPr>
          <w:rFonts w:ascii="Times New Roman" w:hAnsi="Times New Roman" w:cs="Times New Roman"/>
          <w:sz w:val="24"/>
          <w:szCs w:val="24"/>
        </w:rPr>
        <w:t>.9 billion (</w:t>
      </w:r>
      <w:r w:rsidR="00767AEC">
        <w:rPr>
          <w:rFonts w:ascii="Times New Roman" w:hAnsi="Times New Roman" w:cs="Times New Roman"/>
          <w:sz w:val="24"/>
          <w:szCs w:val="24"/>
        </w:rPr>
        <w:t>Badenhausen, 2024</w:t>
      </w:r>
      <w:r>
        <w:rPr>
          <w:rFonts w:ascii="Times New Roman" w:hAnsi="Times New Roman" w:cs="Times New Roman"/>
          <w:sz w:val="24"/>
          <w:szCs w:val="24"/>
        </w:rPr>
        <w:t xml:space="preserve">). Since the NFL is much more popular, they can be more selective with their </w:t>
      </w:r>
      <w:r w:rsidR="0063333F">
        <w:rPr>
          <w:rFonts w:ascii="Times New Roman" w:hAnsi="Times New Roman" w:cs="Times New Roman"/>
          <w:sz w:val="24"/>
          <w:szCs w:val="24"/>
        </w:rPr>
        <w:t>broadcasting since</w:t>
      </w:r>
      <w:r>
        <w:rPr>
          <w:rFonts w:ascii="Times New Roman" w:hAnsi="Times New Roman" w:cs="Times New Roman"/>
          <w:sz w:val="24"/>
          <w:szCs w:val="24"/>
        </w:rPr>
        <w:t xml:space="preserve"> they have more fans to begin with.</w:t>
      </w:r>
      <w:r w:rsidR="0001072C">
        <w:rPr>
          <w:rFonts w:ascii="Times New Roman" w:hAnsi="Times New Roman" w:cs="Times New Roman"/>
          <w:sz w:val="24"/>
          <w:szCs w:val="24"/>
        </w:rPr>
        <w:t xml:space="preserve"> Also, </w:t>
      </w:r>
      <w:del w:id="133" w:author="Michael Early" w:date="2024-12-03T12:29:00Z" w16du:dateUtc="2024-12-03T20:29:00Z">
        <w:r w:rsidR="0001072C" w:rsidDel="000C75F9">
          <w:rPr>
            <w:rFonts w:ascii="Times New Roman" w:hAnsi="Times New Roman" w:cs="Times New Roman"/>
            <w:sz w:val="24"/>
            <w:szCs w:val="24"/>
          </w:rPr>
          <w:delText xml:space="preserve">with </w:delText>
        </w:r>
      </w:del>
      <w:r w:rsidR="0001072C">
        <w:rPr>
          <w:rFonts w:ascii="Times New Roman" w:hAnsi="Times New Roman" w:cs="Times New Roman"/>
          <w:sz w:val="24"/>
          <w:szCs w:val="24"/>
        </w:rPr>
        <w:t>the sheer number of games</w:t>
      </w:r>
      <w:r w:rsidR="00D67AB1">
        <w:rPr>
          <w:rFonts w:ascii="Times New Roman" w:hAnsi="Times New Roman" w:cs="Times New Roman"/>
          <w:sz w:val="24"/>
          <w:szCs w:val="24"/>
        </w:rPr>
        <w:t xml:space="preserve"> in </w:t>
      </w:r>
      <w:r w:rsidR="00F31A3F">
        <w:rPr>
          <w:rFonts w:ascii="Times New Roman" w:hAnsi="Times New Roman" w:cs="Times New Roman"/>
          <w:sz w:val="24"/>
          <w:szCs w:val="24"/>
        </w:rPr>
        <w:t>the</w:t>
      </w:r>
      <w:r w:rsidR="00D67AB1">
        <w:rPr>
          <w:rFonts w:ascii="Times New Roman" w:hAnsi="Times New Roman" w:cs="Times New Roman"/>
          <w:sz w:val="24"/>
          <w:szCs w:val="24"/>
        </w:rPr>
        <w:t xml:space="preserve"> NFL regular season for each team (17)</w:t>
      </w:r>
      <w:r w:rsidR="0001072C">
        <w:rPr>
          <w:rFonts w:ascii="Times New Roman" w:hAnsi="Times New Roman" w:cs="Times New Roman"/>
          <w:sz w:val="24"/>
          <w:szCs w:val="24"/>
        </w:rPr>
        <w:t xml:space="preserve"> </w:t>
      </w:r>
      <w:r w:rsidR="00D67AB1">
        <w:rPr>
          <w:rFonts w:ascii="Times New Roman" w:hAnsi="Times New Roman" w:cs="Times New Roman"/>
          <w:sz w:val="24"/>
          <w:szCs w:val="24"/>
        </w:rPr>
        <w:t>is</w:t>
      </w:r>
      <w:r w:rsidR="0001072C">
        <w:rPr>
          <w:rFonts w:ascii="Times New Roman" w:hAnsi="Times New Roman" w:cs="Times New Roman"/>
          <w:sz w:val="24"/>
          <w:szCs w:val="24"/>
        </w:rPr>
        <w:t xml:space="preserve"> much less than the other leagues</w:t>
      </w:r>
      <w:r w:rsidR="00D67AB1">
        <w:rPr>
          <w:rFonts w:ascii="Times New Roman" w:hAnsi="Times New Roman" w:cs="Times New Roman"/>
          <w:sz w:val="24"/>
          <w:szCs w:val="24"/>
        </w:rPr>
        <w:t xml:space="preserve"> (next closest 82)</w:t>
      </w:r>
      <w:r w:rsidR="0001072C">
        <w:rPr>
          <w:rFonts w:ascii="Times New Roman" w:hAnsi="Times New Roman" w:cs="Times New Roman"/>
          <w:sz w:val="24"/>
          <w:szCs w:val="24"/>
        </w:rPr>
        <w:t xml:space="preserve">, </w:t>
      </w:r>
      <w:ins w:id="134" w:author="Michael Early" w:date="2024-12-03T12:29:00Z" w16du:dateUtc="2024-12-03T20:29:00Z">
        <w:r w:rsidR="000C75F9">
          <w:rPr>
            <w:rFonts w:ascii="Times New Roman" w:hAnsi="Times New Roman" w:cs="Times New Roman"/>
            <w:sz w:val="24"/>
            <w:szCs w:val="24"/>
          </w:rPr>
          <w:t xml:space="preserve">so </w:t>
        </w:r>
      </w:ins>
      <w:r w:rsidR="0001072C">
        <w:rPr>
          <w:rFonts w:ascii="Times New Roman" w:hAnsi="Times New Roman" w:cs="Times New Roman"/>
          <w:sz w:val="24"/>
          <w:szCs w:val="24"/>
        </w:rPr>
        <w:t>there are fewer games to air</w:t>
      </w:r>
      <w:ins w:id="135" w:author="Michael Early" w:date="2024-12-12T11:23:00Z" w16du:dateUtc="2024-12-12T19:23:00Z">
        <w:r w:rsidR="008852B4">
          <w:rPr>
            <w:rFonts w:ascii="Times New Roman" w:hAnsi="Times New Roman" w:cs="Times New Roman"/>
            <w:sz w:val="24"/>
            <w:szCs w:val="24"/>
          </w:rPr>
          <w:t xml:space="preserve"> (Kline, 2024)</w:t>
        </w:r>
      </w:ins>
      <w:r w:rsidR="0001072C">
        <w:rPr>
          <w:rFonts w:ascii="Times New Roman" w:hAnsi="Times New Roman" w:cs="Times New Roman"/>
          <w:sz w:val="24"/>
          <w:szCs w:val="24"/>
        </w:rPr>
        <w:t>.</w:t>
      </w:r>
      <w:r>
        <w:rPr>
          <w:rFonts w:ascii="Times New Roman" w:hAnsi="Times New Roman" w:cs="Times New Roman"/>
          <w:sz w:val="24"/>
          <w:szCs w:val="24"/>
        </w:rPr>
        <w:t xml:space="preserve"> However, the main reason that the broadcasting setups are so different is that the NFL owns exclusive rights to negotiate the TV deals for its teams, whereas in the other leagues</w:t>
      </w:r>
      <w:ins w:id="136" w:author="Michael Early" w:date="2024-12-03T12:30:00Z" w16du:dateUtc="2024-12-03T20:30:00Z">
        <w:r w:rsidR="000C75F9">
          <w:rPr>
            <w:rFonts w:ascii="Times New Roman" w:hAnsi="Times New Roman" w:cs="Times New Roman"/>
            <w:sz w:val="24"/>
            <w:szCs w:val="24"/>
          </w:rPr>
          <w:t xml:space="preserve"> </w:t>
        </w:r>
      </w:ins>
      <w:del w:id="137" w:author="Michael Early" w:date="2024-12-03T12:30:00Z" w16du:dateUtc="2024-12-03T20:30:00Z">
        <w:r w:rsidDel="000C75F9">
          <w:rPr>
            <w:rFonts w:ascii="Times New Roman" w:hAnsi="Times New Roman" w:cs="Times New Roman"/>
            <w:sz w:val="24"/>
            <w:szCs w:val="24"/>
          </w:rPr>
          <w:delText xml:space="preserve">, </w:delText>
        </w:r>
      </w:del>
      <w:r>
        <w:rPr>
          <w:rFonts w:ascii="Times New Roman" w:hAnsi="Times New Roman" w:cs="Times New Roman"/>
          <w:sz w:val="24"/>
          <w:szCs w:val="24"/>
        </w:rPr>
        <w:t>there are nationally televised games, but the leagues allow teams to negotiate their own local t</w:t>
      </w:r>
      <w:ins w:id="138" w:author="Michael Early" w:date="2024-12-12T11:23:00Z" w16du:dateUtc="2024-12-12T19:23:00Z">
        <w:r w:rsidR="008852B4">
          <w:rPr>
            <w:rFonts w:ascii="Times New Roman" w:hAnsi="Times New Roman" w:cs="Times New Roman"/>
            <w:sz w:val="24"/>
            <w:szCs w:val="24"/>
          </w:rPr>
          <w:t>elevision</w:t>
        </w:r>
      </w:ins>
      <w:del w:id="139" w:author="Michael Early" w:date="2024-12-12T11:23:00Z" w16du:dateUtc="2024-12-12T19:23:00Z">
        <w:r w:rsidDel="008852B4">
          <w:rPr>
            <w:rFonts w:ascii="Times New Roman" w:hAnsi="Times New Roman" w:cs="Times New Roman"/>
            <w:sz w:val="24"/>
            <w:szCs w:val="24"/>
          </w:rPr>
          <w:delText>v</w:delText>
        </w:r>
      </w:del>
      <w:r>
        <w:rPr>
          <w:rFonts w:ascii="Times New Roman" w:hAnsi="Times New Roman" w:cs="Times New Roman"/>
          <w:sz w:val="24"/>
          <w:szCs w:val="24"/>
        </w:rPr>
        <w:t xml:space="preserve"> deal for themselves. This results in teams in these leagues and the MLB especially signing exclusive contracts to air the non-nationally televised games with regional sports networks (RSN</w:t>
      </w:r>
      <w:r w:rsidR="00D022D0">
        <w:rPr>
          <w:rFonts w:ascii="Times New Roman" w:hAnsi="Times New Roman" w:cs="Times New Roman"/>
          <w:sz w:val="24"/>
          <w:szCs w:val="24"/>
        </w:rPr>
        <w:t>s</w:t>
      </w:r>
      <w:r>
        <w:rPr>
          <w:rFonts w:ascii="Times New Roman" w:hAnsi="Times New Roman" w:cs="Times New Roman"/>
          <w:sz w:val="24"/>
          <w:szCs w:val="24"/>
        </w:rPr>
        <w:t>). These deals often result in blackouts</w:t>
      </w:r>
      <w:r w:rsidR="00536AC6">
        <w:rPr>
          <w:rFonts w:ascii="Times New Roman" w:hAnsi="Times New Roman" w:cs="Times New Roman"/>
          <w:sz w:val="24"/>
          <w:szCs w:val="24"/>
        </w:rPr>
        <w:t xml:space="preserve"> on local areas</w:t>
      </w:r>
      <w:del w:id="140" w:author="Michael Early" w:date="2024-12-03T12:30:00Z" w16du:dateUtc="2024-12-03T20:30:00Z">
        <w:r w:rsidR="00536AC6" w:rsidDel="000C75F9">
          <w:rPr>
            <w:rFonts w:ascii="Times New Roman" w:hAnsi="Times New Roman" w:cs="Times New Roman"/>
            <w:sz w:val="24"/>
            <w:szCs w:val="24"/>
          </w:rPr>
          <w:delText>,</w:delText>
        </w:r>
      </w:del>
      <w:r w:rsidR="00536AC6">
        <w:rPr>
          <w:rFonts w:ascii="Times New Roman" w:hAnsi="Times New Roman" w:cs="Times New Roman"/>
          <w:sz w:val="24"/>
          <w:szCs w:val="24"/>
        </w:rPr>
        <w:t xml:space="preserve"> since these RSNs often do not have streaming services and require </w:t>
      </w:r>
      <w:r w:rsidR="0063333F">
        <w:rPr>
          <w:rFonts w:ascii="Times New Roman" w:hAnsi="Times New Roman" w:cs="Times New Roman"/>
          <w:sz w:val="24"/>
          <w:szCs w:val="24"/>
        </w:rPr>
        <w:t>extremely specific</w:t>
      </w:r>
      <w:r w:rsidR="00536AC6">
        <w:rPr>
          <w:rFonts w:ascii="Times New Roman" w:hAnsi="Times New Roman" w:cs="Times New Roman"/>
          <w:sz w:val="24"/>
          <w:szCs w:val="24"/>
        </w:rPr>
        <w:t xml:space="preserve"> cable plans to access, or in some cases go bankrupt, leaving the broadcasting rights up in the air. Since these RSNs often have exclusive rights, there is no other way to watch games for </w:t>
      </w:r>
      <w:ins w:id="141" w:author="Michael Early" w:date="2024-12-03T12:31:00Z" w16du:dateUtc="2024-12-03T20:31:00Z">
        <w:r w:rsidR="00CD3E0A">
          <w:rPr>
            <w:rFonts w:ascii="Times New Roman" w:hAnsi="Times New Roman" w:cs="Times New Roman"/>
            <w:sz w:val="24"/>
            <w:szCs w:val="24"/>
          </w:rPr>
          <w:t>in</w:t>
        </w:r>
        <w:r w:rsidR="00790EAD">
          <w:rPr>
            <w:rFonts w:ascii="Times New Roman" w:hAnsi="Times New Roman" w:cs="Times New Roman"/>
            <w:sz w:val="24"/>
            <w:szCs w:val="24"/>
          </w:rPr>
          <w:t>-</w:t>
        </w:r>
        <w:r w:rsidR="00CD3E0A">
          <w:rPr>
            <w:rFonts w:ascii="Times New Roman" w:hAnsi="Times New Roman" w:cs="Times New Roman"/>
            <w:sz w:val="24"/>
            <w:szCs w:val="24"/>
          </w:rPr>
          <w:t xml:space="preserve">market </w:t>
        </w:r>
      </w:ins>
      <w:r w:rsidR="00536AC6">
        <w:rPr>
          <w:rFonts w:ascii="Times New Roman" w:hAnsi="Times New Roman" w:cs="Times New Roman"/>
          <w:sz w:val="24"/>
          <w:szCs w:val="24"/>
        </w:rPr>
        <w:t>teams</w:t>
      </w:r>
      <w:ins w:id="142" w:author="Michael Early" w:date="2024-12-03T12:31:00Z" w16du:dateUtc="2024-12-03T20:31:00Z">
        <w:r w:rsidR="00CD3E0A">
          <w:rPr>
            <w:rFonts w:ascii="Times New Roman" w:hAnsi="Times New Roman" w:cs="Times New Roman"/>
            <w:sz w:val="24"/>
            <w:szCs w:val="24"/>
          </w:rPr>
          <w:t>.</w:t>
        </w:r>
      </w:ins>
      <w:del w:id="143" w:author="Michael Early" w:date="2024-12-03T12:31:00Z" w16du:dateUtc="2024-12-03T20:31:00Z">
        <w:r w:rsidR="00536AC6" w:rsidDel="00CD3E0A">
          <w:rPr>
            <w:rFonts w:ascii="Times New Roman" w:hAnsi="Times New Roman" w:cs="Times New Roman"/>
            <w:sz w:val="24"/>
            <w:szCs w:val="24"/>
          </w:rPr>
          <w:delText xml:space="preserve"> in market.</w:delText>
        </w:r>
      </w:del>
      <w:del w:id="144" w:author="Michael Early" w:date="2024-12-13T10:17:00Z" w16du:dateUtc="2024-12-13T18:17:00Z">
        <w:r w:rsidR="00536AC6" w:rsidDel="00630E99">
          <w:rPr>
            <w:rFonts w:ascii="Times New Roman" w:hAnsi="Times New Roman" w:cs="Times New Roman"/>
            <w:sz w:val="24"/>
            <w:szCs w:val="24"/>
          </w:rPr>
          <w:delText xml:space="preserve"> </w:delText>
        </w:r>
      </w:del>
      <w:ins w:id="145" w:author="Michael Early" w:date="2024-12-13T10:17:00Z" w16du:dateUtc="2024-12-13T18:17:00Z">
        <w:r w:rsidR="00630E99">
          <w:rPr>
            <w:rFonts w:ascii="Times New Roman" w:hAnsi="Times New Roman" w:cs="Times New Roman"/>
            <w:sz w:val="24"/>
            <w:szCs w:val="24"/>
          </w:rPr>
          <w:t xml:space="preserve"> The Los Angeles Dodgers for example signed a 25 year long broadcast deal with what is now known as Spectrum Sports, for a total of $8.35 billion (Haring, </w:t>
        </w:r>
        <w:r w:rsidR="00630E99">
          <w:rPr>
            <w:rFonts w:ascii="Times New Roman" w:hAnsi="Times New Roman" w:cs="Times New Roman"/>
            <w:sz w:val="24"/>
            <w:szCs w:val="24"/>
          </w:rPr>
          <w:lastRenderedPageBreak/>
          <w:t xml:space="preserve">2024). With the Dodgers being highly regarded both for their on the field play and for its numbers of fans, it seems that the MLB is a long way away from having a centralized streaming service like the NFL, but there are teams that are more easily available on streaming services who do not have these exclusive deals. </w:t>
        </w:r>
      </w:ins>
    </w:p>
    <w:p w14:paraId="189FE2FB" w14:textId="45BB7EBB" w:rsidR="006653B9" w:rsidDel="008852B4" w:rsidRDefault="00536AC6" w:rsidP="008852B4">
      <w:pPr>
        <w:spacing w:line="360" w:lineRule="auto"/>
        <w:ind w:firstLine="360"/>
        <w:rPr>
          <w:del w:id="146" w:author="Michael Early" w:date="2024-12-03T12:35:00Z" w16du:dateUtc="2024-12-03T20:35:00Z"/>
          <w:rFonts w:ascii="Times New Roman" w:hAnsi="Times New Roman" w:cs="Times New Roman"/>
          <w:sz w:val="24"/>
          <w:szCs w:val="24"/>
        </w:rPr>
      </w:pPr>
      <w:r>
        <w:rPr>
          <w:rFonts w:ascii="Times New Roman" w:hAnsi="Times New Roman" w:cs="Times New Roman"/>
          <w:sz w:val="24"/>
          <w:szCs w:val="24"/>
        </w:rPr>
        <w:t>You can however watch out of market teams on streaming services such as MLB.tv, but there are blackouts on in</w:t>
      </w:r>
      <w:ins w:id="147" w:author="Michael Early" w:date="2024-12-03T12:31:00Z" w16du:dateUtc="2024-12-03T20:31:00Z">
        <w:r w:rsidR="00790EAD">
          <w:rPr>
            <w:rFonts w:ascii="Times New Roman" w:hAnsi="Times New Roman" w:cs="Times New Roman"/>
            <w:sz w:val="24"/>
            <w:szCs w:val="24"/>
          </w:rPr>
          <w:t>-</w:t>
        </w:r>
      </w:ins>
      <w:del w:id="148" w:author="Michael Early" w:date="2024-12-03T12:31:00Z" w16du:dateUtc="2024-12-03T20:31:00Z">
        <w:r w:rsidDel="00790EAD">
          <w:rPr>
            <w:rFonts w:ascii="Times New Roman" w:hAnsi="Times New Roman" w:cs="Times New Roman"/>
            <w:sz w:val="24"/>
            <w:szCs w:val="24"/>
          </w:rPr>
          <w:delText xml:space="preserve"> </w:delText>
        </w:r>
      </w:del>
      <w:r>
        <w:rPr>
          <w:rFonts w:ascii="Times New Roman" w:hAnsi="Times New Roman" w:cs="Times New Roman"/>
          <w:sz w:val="24"/>
          <w:szCs w:val="24"/>
        </w:rPr>
        <w:t xml:space="preserve">market games. There are similar situations for NBA and NHL teams with these blackouts, as the teams also negotiate their own broadcasting rights and will often elect to go with RSNs. There has been a more recent push from these leagues to become more streaming friendly, but </w:t>
      </w:r>
      <w:r w:rsidR="0063333F">
        <w:rPr>
          <w:rFonts w:ascii="Times New Roman" w:hAnsi="Times New Roman" w:cs="Times New Roman"/>
          <w:sz w:val="24"/>
          <w:szCs w:val="24"/>
        </w:rPr>
        <w:t>some</w:t>
      </w:r>
      <w:r>
        <w:rPr>
          <w:rFonts w:ascii="Times New Roman" w:hAnsi="Times New Roman" w:cs="Times New Roman"/>
          <w:sz w:val="24"/>
          <w:szCs w:val="24"/>
        </w:rPr>
        <w:t xml:space="preserve"> teams have signed multi-year exclusivity deals that cannot be exited easily. </w:t>
      </w:r>
      <w:ins w:id="149" w:author="Michael Early" w:date="2024-12-03T12:32:00Z" w16du:dateUtc="2024-12-03T20:32:00Z">
        <w:r w:rsidR="008C245E">
          <w:rPr>
            <w:rFonts w:ascii="Times New Roman" w:hAnsi="Times New Roman" w:cs="Times New Roman"/>
            <w:sz w:val="24"/>
            <w:szCs w:val="24"/>
          </w:rPr>
          <w:t xml:space="preserve">While these deals </w:t>
        </w:r>
      </w:ins>
      <w:ins w:id="150" w:author="Michael Early" w:date="2024-12-03T12:33:00Z" w16du:dateUtc="2024-12-03T20:33:00Z">
        <w:r w:rsidR="008C245E">
          <w:rPr>
            <w:rFonts w:ascii="Times New Roman" w:hAnsi="Times New Roman" w:cs="Times New Roman"/>
            <w:sz w:val="24"/>
            <w:szCs w:val="24"/>
          </w:rPr>
          <w:t>were</w:t>
        </w:r>
      </w:ins>
      <w:ins w:id="151" w:author="Michael Early" w:date="2024-12-03T12:32:00Z" w16du:dateUtc="2024-12-03T20:32:00Z">
        <w:r w:rsidR="008C245E">
          <w:rPr>
            <w:rFonts w:ascii="Times New Roman" w:hAnsi="Times New Roman" w:cs="Times New Roman"/>
            <w:sz w:val="24"/>
            <w:szCs w:val="24"/>
          </w:rPr>
          <w:t xml:space="preserve"> profit maximizing for teams,</w:t>
        </w:r>
      </w:ins>
      <w:ins w:id="152" w:author="Michael Early" w:date="2024-12-03T12:33:00Z" w16du:dateUtc="2024-12-03T20:33:00Z">
        <w:r w:rsidR="008C245E">
          <w:rPr>
            <w:rFonts w:ascii="Times New Roman" w:hAnsi="Times New Roman" w:cs="Times New Roman"/>
            <w:sz w:val="24"/>
            <w:szCs w:val="24"/>
          </w:rPr>
          <w:t xml:space="preserve"> more people are beginning to move away from cable, and some RSN’s do not have the existing infrastructure to create streaming services accessible to fans.</w:t>
        </w:r>
      </w:ins>
    </w:p>
    <w:p w14:paraId="20CAD53E" w14:textId="77777777" w:rsidR="008852B4" w:rsidRDefault="008852B4" w:rsidP="008852B4">
      <w:pPr>
        <w:spacing w:line="360" w:lineRule="auto"/>
        <w:ind w:firstLine="360"/>
        <w:rPr>
          <w:ins w:id="153" w:author="Michael Early" w:date="2024-12-12T11:29:00Z" w16du:dateUtc="2024-12-12T19:29:00Z"/>
          <w:rFonts w:ascii="Times New Roman" w:hAnsi="Times New Roman" w:cs="Times New Roman"/>
          <w:sz w:val="24"/>
          <w:szCs w:val="24"/>
        </w:rPr>
      </w:pPr>
    </w:p>
    <w:p w14:paraId="25D8BF85" w14:textId="31491474" w:rsidR="008852B4" w:rsidRDefault="008852B4" w:rsidP="008852B4">
      <w:pPr>
        <w:spacing w:line="360" w:lineRule="auto"/>
        <w:ind w:firstLine="360"/>
        <w:rPr>
          <w:ins w:id="154" w:author="Michael Early" w:date="2024-12-12T11:46:00Z" w16du:dateUtc="2024-12-12T19:46:00Z"/>
          <w:rFonts w:ascii="Times New Roman" w:hAnsi="Times New Roman" w:cs="Times New Roman"/>
          <w:sz w:val="24"/>
          <w:szCs w:val="24"/>
        </w:rPr>
      </w:pPr>
      <w:ins w:id="155" w:author="Michael Early" w:date="2024-12-12T11:29:00Z" w16du:dateUtc="2024-12-12T19:29:00Z">
        <w:r w:rsidRPr="004D4B6C">
          <w:rPr>
            <w:rFonts w:ascii="Times New Roman" w:hAnsi="Times New Roman" w:cs="Times New Roman"/>
            <w:sz w:val="24"/>
            <w:szCs w:val="24"/>
          </w:rPr>
          <w:t>The NFL is creating a bundle of its goods for purchase and forcing consumers to purchase the bundle</w:t>
        </w:r>
      </w:ins>
      <w:ins w:id="156" w:author="Michael Early" w:date="2024-12-13T10:18:00Z" w16du:dateUtc="2024-12-13T18:18:00Z">
        <w:r w:rsidR="00630E99">
          <w:rPr>
            <w:rFonts w:ascii="Times New Roman" w:hAnsi="Times New Roman" w:cs="Times New Roman"/>
            <w:sz w:val="24"/>
            <w:szCs w:val="24"/>
          </w:rPr>
          <w:t xml:space="preserve"> if they would like to watch an out of market game, because </w:t>
        </w:r>
      </w:ins>
      <w:ins w:id="157" w:author="Michael Early" w:date="2024-12-12T11:29:00Z" w16du:dateUtc="2024-12-12T19:29:00Z">
        <w:r w:rsidRPr="004D4B6C">
          <w:rPr>
            <w:rFonts w:ascii="Times New Roman" w:hAnsi="Times New Roman" w:cs="Times New Roman"/>
            <w:sz w:val="24"/>
            <w:szCs w:val="24"/>
          </w:rPr>
          <w:t>the NFL in practice has a natural monopoly</w:t>
        </w:r>
      </w:ins>
      <w:ins w:id="158" w:author="Michael Early" w:date="2024-12-13T10:19:00Z" w16du:dateUtc="2024-12-13T18:19:00Z">
        <w:r w:rsidR="00630E99">
          <w:rPr>
            <w:rFonts w:ascii="Times New Roman" w:hAnsi="Times New Roman" w:cs="Times New Roman"/>
            <w:sz w:val="24"/>
            <w:szCs w:val="24"/>
          </w:rPr>
          <w:t>.</w:t>
        </w:r>
      </w:ins>
      <w:ins w:id="159" w:author="Michael Early" w:date="2024-12-12T11:29:00Z" w16du:dateUtc="2024-12-12T19:29:00Z">
        <w:r>
          <w:rPr>
            <w:rFonts w:ascii="Times New Roman" w:hAnsi="Times New Roman" w:cs="Times New Roman"/>
            <w:sz w:val="24"/>
            <w:szCs w:val="24"/>
          </w:rPr>
          <w:t xml:space="preserve"> </w:t>
        </w:r>
      </w:ins>
      <w:ins w:id="160" w:author="Michael Early" w:date="2024-12-13T10:19:00Z" w16du:dateUtc="2024-12-13T18:19:00Z">
        <w:r w:rsidR="00630E99">
          <w:rPr>
            <w:rFonts w:ascii="Times New Roman" w:hAnsi="Times New Roman" w:cs="Times New Roman"/>
            <w:sz w:val="24"/>
            <w:szCs w:val="24"/>
          </w:rPr>
          <w:t>T</w:t>
        </w:r>
      </w:ins>
      <w:ins w:id="161" w:author="Michael Early" w:date="2024-12-12T11:29:00Z" w16du:dateUtc="2024-12-12T19:29:00Z">
        <w:r>
          <w:rPr>
            <w:rFonts w:ascii="Times New Roman" w:hAnsi="Times New Roman" w:cs="Times New Roman"/>
            <w:sz w:val="24"/>
            <w:szCs w:val="24"/>
          </w:rPr>
          <w:t>hanks to the antitrust exemption for professional sports league in the United States, consumers cannot purchase these packages in any other way. A bundle is a combined package of individual components that is priced at a lower total than the sum of the prices of its components.</w:t>
        </w:r>
        <w:r w:rsidRPr="004D4B6C">
          <w:rPr>
            <w:rFonts w:ascii="Times New Roman" w:hAnsi="Times New Roman" w:cs="Times New Roman"/>
            <w:sz w:val="24"/>
            <w:szCs w:val="24"/>
          </w:rPr>
          <w:t xml:space="preserve"> </w:t>
        </w:r>
      </w:ins>
    </w:p>
    <w:p w14:paraId="20A55FF6" w14:textId="140C341D" w:rsidR="006E117F" w:rsidRDefault="006E117F" w:rsidP="006E117F">
      <w:pPr>
        <w:spacing w:line="360" w:lineRule="auto"/>
        <w:ind w:firstLine="360"/>
        <w:rPr>
          <w:ins w:id="162" w:author="Michael Early" w:date="2024-12-12T11:29:00Z" w16du:dateUtc="2024-12-12T19:29:00Z"/>
          <w:rFonts w:ascii="Times New Roman" w:hAnsi="Times New Roman" w:cs="Times New Roman"/>
          <w:sz w:val="24"/>
          <w:szCs w:val="24"/>
        </w:rPr>
      </w:pPr>
      <w:ins w:id="163" w:author="Michael Early" w:date="2024-12-12T11:46:00Z" w16du:dateUtc="2024-12-12T19:46:00Z">
        <w:r>
          <w:rPr>
            <w:rFonts w:ascii="Times New Roman" w:hAnsi="Times New Roman" w:cs="Times New Roman"/>
            <w:sz w:val="24"/>
            <w:szCs w:val="24"/>
          </w:rPr>
          <w:t>Bundling is a form of price discrimination, in which firms charge different prices to distinct groups of consumers. This can be done through quantity discounts (second degree), age discounts (third degree) or price at everyone’s willingness to pay (first degree)</w:t>
        </w:r>
      </w:ins>
      <w:ins w:id="164" w:author="Michael Early" w:date="2024-12-13T10:25:00Z" w16du:dateUtc="2024-12-13T18:25:00Z">
        <w:r w:rsidR="00630E99">
          <w:rPr>
            <w:rFonts w:ascii="Times New Roman" w:hAnsi="Times New Roman" w:cs="Times New Roman"/>
            <w:sz w:val="24"/>
            <w:szCs w:val="24"/>
          </w:rPr>
          <w:t xml:space="preserve"> (Armstrong, 2006)</w:t>
        </w:r>
      </w:ins>
      <w:ins w:id="165" w:author="Michael Early" w:date="2024-12-12T11:46:00Z" w16du:dateUtc="2024-12-12T19:46:00Z">
        <w:r>
          <w:rPr>
            <w:rFonts w:ascii="Times New Roman" w:hAnsi="Times New Roman" w:cs="Times New Roman"/>
            <w:sz w:val="24"/>
            <w:szCs w:val="24"/>
          </w:rPr>
          <w:t xml:space="preserve">. Price discrimination generally allows for </w:t>
        </w:r>
      </w:ins>
      <w:ins w:id="166" w:author="Michael Early" w:date="2024-12-12T11:47:00Z" w16du:dateUtc="2024-12-12T19:47:00Z">
        <w:r>
          <w:rPr>
            <w:rFonts w:ascii="Times New Roman" w:hAnsi="Times New Roman" w:cs="Times New Roman"/>
            <w:sz w:val="24"/>
            <w:szCs w:val="24"/>
          </w:rPr>
          <w:t xml:space="preserve">more producer surplus because the firm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charge different prices to different groups and their </w:t>
        </w:r>
      </w:ins>
      <w:ins w:id="167" w:author="Michael Early" w:date="2024-12-13T10:25:00Z" w16du:dateUtc="2024-12-13T18:25:00Z">
        <w:r w:rsidR="00630E99">
          <w:rPr>
            <w:rFonts w:ascii="Times New Roman" w:hAnsi="Times New Roman" w:cs="Times New Roman"/>
            <w:sz w:val="24"/>
            <w:szCs w:val="24"/>
          </w:rPr>
          <w:t xml:space="preserve">respective </w:t>
        </w:r>
      </w:ins>
      <w:ins w:id="168" w:author="Michael Early" w:date="2024-12-12T11:47:00Z" w16du:dateUtc="2024-12-12T19:47:00Z">
        <w:r>
          <w:rPr>
            <w:rFonts w:ascii="Times New Roman" w:hAnsi="Times New Roman" w:cs="Times New Roman"/>
            <w:sz w:val="24"/>
            <w:szCs w:val="24"/>
          </w:rPr>
          <w:t>willingness</w:t>
        </w:r>
      </w:ins>
      <w:ins w:id="169" w:author="Michael Early" w:date="2024-12-13T10:25:00Z" w16du:dateUtc="2024-12-13T18:25:00Z">
        <w:r w:rsidR="00630E99">
          <w:rPr>
            <w:rFonts w:ascii="Times New Roman" w:hAnsi="Times New Roman" w:cs="Times New Roman"/>
            <w:sz w:val="24"/>
            <w:szCs w:val="24"/>
          </w:rPr>
          <w:t>’</w:t>
        </w:r>
      </w:ins>
      <w:ins w:id="170" w:author="Michael Early" w:date="2024-12-12T11:47:00Z" w16du:dateUtc="2024-12-12T19:47:00Z">
        <w:r>
          <w:rPr>
            <w:rFonts w:ascii="Times New Roman" w:hAnsi="Times New Roman" w:cs="Times New Roman"/>
            <w:sz w:val="24"/>
            <w:szCs w:val="24"/>
          </w:rPr>
          <w:t xml:space="preserve"> to pay.</w:t>
        </w:r>
      </w:ins>
      <w:ins w:id="171" w:author="Michael Early" w:date="2024-12-12T11:46:00Z" w16du:dateUtc="2024-12-12T19:46:00Z">
        <w:r>
          <w:rPr>
            <w:rFonts w:ascii="Times New Roman" w:hAnsi="Times New Roman" w:cs="Times New Roman"/>
            <w:sz w:val="24"/>
            <w:szCs w:val="24"/>
          </w:rPr>
          <w:t xml:space="preserve"> </w:t>
        </w:r>
        <w:r w:rsidRPr="004D4B6C">
          <w:rPr>
            <w:rFonts w:ascii="Times New Roman" w:hAnsi="Times New Roman" w:cs="Times New Roman"/>
            <w:sz w:val="24"/>
            <w:szCs w:val="24"/>
          </w:rPr>
          <w:t xml:space="preserve">With </w:t>
        </w:r>
        <w:r>
          <w:rPr>
            <w:rFonts w:ascii="Times New Roman" w:hAnsi="Times New Roman" w:cs="Times New Roman"/>
            <w:sz w:val="24"/>
            <w:szCs w:val="24"/>
          </w:rPr>
          <w:t>first degree</w:t>
        </w:r>
        <w:r w:rsidRPr="004D4B6C">
          <w:rPr>
            <w:rFonts w:ascii="Times New Roman" w:hAnsi="Times New Roman" w:cs="Times New Roman"/>
            <w:sz w:val="24"/>
            <w:szCs w:val="24"/>
          </w:rPr>
          <w:t xml:space="preserve"> price discrimination, which would allow for the complete extraction of consumer surplus, the NFL would need an abundance of information to identify which consumers (fan types) would be more willing to pay. Since the NFL cannot exactly identify each consumer’s willingness to pay, it makes it </w:t>
        </w:r>
        <w:r>
          <w:rPr>
            <w:rFonts w:ascii="Times New Roman" w:hAnsi="Times New Roman" w:cs="Times New Roman"/>
            <w:sz w:val="24"/>
            <w:szCs w:val="24"/>
          </w:rPr>
          <w:t>impossible</w:t>
        </w:r>
        <w:r w:rsidRPr="004D4B6C">
          <w:rPr>
            <w:rFonts w:ascii="Times New Roman" w:hAnsi="Times New Roman" w:cs="Times New Roman"/>
            <w:sz w:val="24"/>
            <w:szCs w:val="24"/>
          </w:rPr>
          <w:t xml:space="preserve"> to practice first degree price discrimination. The NFL does </w:t>
        </w:r>
      </w:ins>
      <w:ins w:id="172" w:author="Michael Early" w:date="2024-12-13T10:26:00Z" w16du:dateUtc="2024-12-13T18:26:00Z">
        <w:r w:rsidR="00630E99">
          <w:rPr>
            <w:rFonts w:ascii="Times New Roman" w:hAnsi="Times New Roman" w:cs="Times New Roman"/>
            <w:sz w:val="24"/>
            <w:szCs w:val="24"/>
          </w:rPr>
          <w:t>practice</w:t>
        </w:r>
      </w:ins>
      <w:ins w:id="173" w:author="Michael Early" w:date="2024-12-12T11:46:00Z" w16du:dateUtc="2024-12-12T19:46:00Z">
        <w:r w:rsidRPr="004D4B6C">
          <w:rPr>
            <w:rFonts w:ascii="Times New Roman" w:hAnsi="Times New Roman" w:cs="Times New Roman"/>
            <w:sz w:val="24"/>
            <w:szCs w:val="24"/>
          </w:rPr>
          <w:t xml:space="preserve"> third-degree price discrimination in the sense that they offer a student Sunday ticket plan. They only offer this discount to students enrolled at an accredited college or university</w:t>
        </w:r>
        <w:r>
          <w:rPr>
            <w:rFonts w:ascii="Times New Roman" w:hAnsi="Times New Roman" w:cs="Times New Roman"/>
            <w:sz w:val="24"/>
            <w:szCs w:val="24"/>
          </w:rPr>
          <w:t xml:space="preserve">. </w:t>
        </w:r>
        <w:r w:rsidRPr="007B0B98">
          <w:rPr>
            <w:rFonts w:ascii="Times New Roman" w:hAnsi="Times New Roman" w:cs="Times New Roman"/>
            <w:sz w:val="24"/>
            <w:szCs w:val="24"/>
          </w:rPr>
          <w:t xml:space="preserve">The student plan is a more barebones version, with only one device at a time and no family sharing. </w:t>
        </w:r>
        <w:r>
          <w:rPr>
            <w:rFonts w:ascii="Times New Roman" w:hAnsi="Times New Roman" w:cs="Times New Roman"/>
            <w:sz w:val="24"/>
            <w:szCs w:val="24"/>
          </w:rPr>
          <w:lastRenderedPageBreak/>
          <w:t>Additionally, there is a verification process involved with obtaining the student price. Thanks to these restrictions, it makes it difficult to abuse, and forces consumers to purchase their own plans. This</w:t>
        </w:r>
        <w:r w:rsidRPr="004D4B6C">
          <w:rPr>
            <w:rFonts w:ascii="Times New Roman" w:hAnsi="Times New Roman" w:cs="Times New Roman"/>
            <w:sz w:val="24"/>
            <w:szCs w:val="24"/>
          </w:rPr>
          <w:t xml:space="preserve"> is a minor subsection of the NFL fan market, so it does not have an impact on the purposes of this paper.</w:t>
        </w:r>
      </w:ins>
    </w:p>
    <w:p w14:paraId="348472DC" w14:textId="4302E9B1" w:rsidR="008852B4" w:rsidRDefault="002B2BF2" w:rsidP="008852B4">
      <w:pPr>
        <w:spacing w:line="360" w:lineRule="auto"/>
        <w:ind w:firstLine="360"/>
        <w:rPr>
          <w:ins w:id="174" w:author="Michael Early" w:date="2024-12-12T11:30:00Z" w16du:dateUtc="2024-12-12T19:30:00Z"/>
          <w:rFonts w:ascii="Times New Roman" w:hAnsi="Times New Roman" w:cs="Times New Roman"/>
          <w:sz w:val="24"/>
          <w:szCs w:val="24"/>
        </w:rPr>
      </w:pPr>
      <w:ins w:id="175" w:author="Michael Early" w:date="2024-12-12T11:33:00Z" w16du:dateUtc="2024-12-12T19:33:00Z">
        <w:r>
          <w:rPr>
            <w:rFonts w:ascii="Times New Roman" w:hAnsi="Times New Roman" w:cs="Times New Roman"/>
            <w:sz w:val="24"/>
            <w:szCs w:val="24"/>
          </w:rPr>
          <w:t>Adam</w:t>
        </w:r>
      </w:ins>
      <w:ins w:id="176" w:author="Michael Early" w:date="2024-12-12T11:29:00Z" w16du:dateUtc="2024-12-12T19:29:00Z">
        <w:r w:rsidR="008852B4" w:rsidRPr="004D4B6C">
          <w:rPr>
            <w:rFonts w:ascii="Times New Roman" w:hAnsi="Times New Roman" w:cs="Times New Roman"/>
            <w:sz w:val="24"/>
            <w:szCs w:val="24"/>
          </w:rPr>
          <w:t>s and Yellen (1976) determine that in a monopolistic setting, bundling is often more profitable than normal monopoly pricing, because it removes more consumer surplus</w:t>
        </w:r>
        <w:r w:rsidR="008852B4">
          <w:rPr>
            <w:rFonts w:ascii="Times New Roman" w:hAnsi="Times New Roman" w:cs="Times New Roman"/>
            <w:sz w:val="24"/>
            <w:szCs w:val="24"/>
          </w:rPr>
          <w:t xml:space="preserve">. In non-price discriminating monopoly pricing, the monopolist sets the price at the point of which marginal revenue equals marginal cost. Bundling allows to the firm to target a wider variety of consumers with differing </w:t>
        </w:r>
      </w:ins>
      <w:ins w:id="177" w:author="Michael Early" w:date="2024-12-13T10:27:00Z" w16du:dateUtc="2024-12-13T18:27:00Z">
        <w:r w:rsidR="00630E99">
          <w:rPr>
            <w:rFonts w:ascii="Times New Roman" w:hAnsi="Times New Roman" w:cs="Times New Roman"/>
            <w:sz w:val="24"/>
            <w:szCs w:val="24"/>
          </w:rPr>
          <w:t>willingness’ to pay (</w:t>
        </w:r>
      </w:ins>
      <w:ins w:id="178" w:author="Michael Early" w:date="2024-12-12T11:29:00Z" w16du:dateUtc="2024-12-12T19:29:00Z">
        <w:r w:rsidR="008852B4">
          <w:rPr>
            <w:rFonts w:ascii="Times New Roman" w:hAnsi="Times New Roman" w:cs="Times New Roman"/>
            <w:sz w:val="24"/>
            <w:szCs w:val="24"/>
          </w:rPr>
          <w:t>WTP’s</w:t>
        </w:r>
      </w:ins>
      <w:ins w:id="179" w:author="Michael Early" w:date="2024-12-13T10:27:00Z" w16du:dateUtc="2024-12-13T18:27:00Z">
        <w:r w:rsidR="00630E99">
          <w:rPr>
            <w:rFonts w:ascii="Times New Roman" w:hAnsi="Times New Roman" w:cs="Times New Roman"/>
            <w:sz w:val="24"/>
            <w:szCs w:val="24"/>
          </w:rPr>
          <w:t>)</w:t>
        </w:r>
      </w:ins>
      <w:ins w:id="180" w:author="Michael Early" w:date="2024-12-12T11:29:00Z" w16du:dateUtc="2024-12-12T19:29:00Z">
        <w:r w:rsidR="008852B4">
          <w:rPr>
            <w:rFonts w:ascii="Times New Roman" w:hAnsi="Times New Roman" w:cs="Times New Roman"/>
            <w:sz w:val="24"/>
            <w:szCs w:val="24"/>
          </w:rPr>
          <w:t xml:space="preserve"> for individual goods. The determining aspect of if a consumer will purchase the bundle is whether the sum of their WTP for all included items in the bundle is greater than or equal to the price. If so, the consumer will purchase the bundle. The firm does not care if it is caused by an individual good having a very high WTP or many goods having slightly high WTP. This allows for consumers of different types to be attracted to the bundle.</w:t>
        </w:r>
      </w:ins>
    </w:p>
    <w:p w14:paraId="122BEF4C" w14:textId="3F6ECFE7" w:rsidR="00383772" w:rsidDel="000E7FE3" w:rsidRDefault="008852B4">
      <w:pPr>
        <w:spacing w:line="360" w:lineRule="auto"/>
        <w:ind w:firstLine="360"/>
        <w:rPr>
          <w:del w:id="181" w:author="Michael Early" w:date="2024-12-03T12:35:00Z" w16du:dateUtc="2024-12-03T20:35:00Z"/>
          <w:rFonts w:ascii="Times New Roman" w:hAnsi="Times New Roman" w:cs="Times New Roman"/>
          <w:sz w:val="24"/>
          <w:szCs w:val="24"/>
        </w:rPr>
      </w:pPr>
      <w:ins w:id="182" w:author="Michael Early" w:date="2024-12-12T11:29:00Z" w16du:dateUtc="2024-12-12T19:29:00Z">
        <w:r>
          <w:rPr>
            <w:rFonts w:ascii="Times New Roman" w:hAnsi="Times New Roman" w:cs="Times New Roman"/>
            <w:sz w:val="24"/>
            <w:szCs w:val="24"/>
          </w:rPr>
          <w:t xml:space="preserve">There is a separate pricing model for commercial venues who want to purchase Sunday Ticket. The commercial model is determined by DIRECTV and the NFL’s new media platform EVERPASS. As expected, the commercial price is much higher than residential prices for the bundle, but </w:t>
        </w:r>
      </w:ins>
      <w:ins w:id="183" w:author="Michael Early" w:date="2024-12-13T10:27:00Z" w16du:dateUtc="2024-12-13T18:27:00Z">
        <w:r w:rsidR="00630E99">
          <w:rPr>
            <w:rFonts w:ascii="Times New Roman" w:hAnsi="Times New Roman" w:cs="Times New Roman"/>
            <w:sz w:val="24"/>
            <w:szCs w:val="24"/>
          </w:rPr>
          <w:t>t</w:t>
        </w:r>
      </w:ins>
      <w:ins w:id="184" w:author="Michael Early" w:date="2024-12-12T11:29:00Z" w16du:dateUtc="2024-12-12T19:29:00Z">
        <w:r>
          <w:rPr>
            <w:rFonts w:ascii="Times New Roman" w:hAnsi="Times New Roman" w:cs="Times New Roman"/>
            <w:sz w:val="24"/>
            <w:szCs w:val="24"/>
          </w:rPr>
          <w:t xml:space="preserve">here is even a wide range of prices for restaurants and bars who would like to show these NFL games. The purchase price for each establishment is determined by its capacity. An establishment with a capacity under one hundred would pay $1,100 for Sunday Ticket. For a venue that can fit more than 10,000 people would pay </w:t>
        </w:r>
        <w:r w:rsidRPr="0011514C">
          <w:rPr>
            <w:rFonts w:ascii="Times New Roman" w:hAnsi="Times New Roman" w:cs="Times New Roman"/>
            <w:sz w:val="24"/>
            <w:szCs w:val="24"/>
          </w:rPr>
          <w:t>$306,200</w:t>
        </w:r>
        <w:r>
          <w:rPr>
            <w:rFonts w:ascii="Times New Roman" w:hAnsi="Times New Roman" w:cs="Times New Roman"/>
            <w:sz w:val="24"/>
            <w:szCs w:val="24"/>
          </w:rPr>
          <w:t xml:space="preserve"> (Sherman, 2024). As the residential prices of Sunday ticket have increased, so have the commercial prices</w:t>
        </w:r>
      </w:ins>
      <w:ins w:id="185" w:author="Michael Early" w:date="2024-12-13T10:27:00Z" w16du:dateUtc="2024-12-13T18:27:00Z">
        <w:r w:rsidR="00630E99">
          <w:rPr>
            <w:rFonts w:ascii="Times New Roman" w:hAnsi="Times New Roman" w:cs="Times New Roman"/>
            <w:sz w:val="24"/>
            <w:szCs w:val="24"/>
          </w:rPr>
          <w:t>.</w:t>
        </w:r>
      </w:ins>
      <w:ins w:id="186" w:author="Michael Early" w:date="2024-12-12T11:29:00Z" w16du:dateUtc="2024-12-12T19:29:00Z">
        <w:r>
          <w:rPr>
            <w:rFonts w:ascii="Times New Roman" w:hAnsi="Times New Roman" w:cs="Times New Roman"/>
            <w:sz w:val="24"/>
            <w:szCs w:val="24"/>
          </w:rPr>
          <w:t xml:space="preserve"> The base price for venues</w:t>
        </w:r>
      </w:ins>
      <w:ins w:id="187" w:author="Michael Early" w:date="2024-12-13T10:28:00Z" w16du:dateUtc="2024-12-13T18:28:00Z">
        <w:r w:rsidR="000E7FE3">
          <w:rPr>
            <w:rFonts w:ascii="Times New Roman" w:hAnsi="Times New Roman" w:cs="Times New Roman"/>
            <w:sz w:val="24"/>
            <w:szCs w:val="24"/>
          </w:rPr>
          <w:t xml:space="preserve"> with a capacity</w:t>
        </w:r>
      </w:ins>
      <w:ins w:id="188" w:author="Michael Early" w:date="2024-12-12T11:29:00Z" w16du:dateUtc="2024-12-12T19:29:00Z">
        <w:r>
          <w:rPr>
            <w:rFonts w:ascii="Times New Roman" w:hAnsi="Times New Roman" w:cs="Times New Roman"/>
            <w:sz w:val="24"/>
            <w:szCs w:val="24"/>
          </w:rPr>
          <w:t xml:space="preserve"> under one hundred increased by ten percent last year. </w:t>
        </w:r>
      </w:ins>
      <w:ins w:id="189" w:author="Michael Early" w:date="2024-12-12T11:35:00Z" w16du:dateUtc="2024-12-12T19:35:00Z">
        <w:r w:rsidR="002B2BF2">
          <w:rPr>
            <w:rFonts w:ascii="Times New Roman" w:hAnsi="Times New Roman" w:cs="Times New Roman"/>
            <w:sz w:val="24"/>
            <w:szCs w:val="24"/>
          </w:rPr>
          <w:t>Consequentially</w:t>
        </w:r>
      </w:ins>
      <w:ins w:id="190" w:author="Michael Early" w:date="2024-12-12T11:29:00Z" w16du:dateUtc="2024-12-12T19:29:00Z">
        <w:r>
          <w:rPr>
            <w:rFonts w:ascii="Times New Roman" w:hAnsi="Times New Roman" w:cs="Times New Roman"/>
            <w:sz w:val="24"/>
            <w:szCs w:val="24"/>
          </w:rPr>
          <w:t>, the number of commercial entities that purchased Sunday Ticket decreased by ten percent from last season. Recently, there has been a problem with many establishments purchasing Sunday Ticket as a residence, not at the inflated commercial price. EVERPASS has said they are beginning to cross reference the address listed on purchase and are using digital tracking and AI tools to ensure that these places will pay the full amount.</w:t>
        </w:r>
      </w:ins>
    </w:p>
    <w:p w14:paraId="3F8A6ECC" w14:textId="77777777" w:rsidR="000E7FE3" w:rsidRDefault="000E7FE3">
      <w:pPr>
        <w:spacing w:line="360" w:lineRule="auto"/>
        <w:ind w:firstLine="360"/>
        <w:rPr>
          <w:ins w:id="191" w:author="Michael Early" w:date="2024-12-13T10:28:00Z" w16du:dateUtc="2024-12-13T18:28:00Z"/>
          <w:rFonts w:ascii="Times New Roman" w:hAnsi="Times New Roman" w:cs="Times New Roman"/>
          <w:sz w:val="24"/>
          <w:szCs w:val="24"/>
        </w:rPr>
      </w:pPr>
    </w:p>
    <w:p w14:paraId="0CB7642D" w14:textId="77777777" w:rsidR="000E7FE3" w:rsidRDefault="000E7FE3">
      <w:pPr>
        <w:spacing w:line="360" w:lineRule="auto"/>
        <w:ind w:firstLine="360"/>
        <w:rPr>
          <w:ins w:id="192" w:author="Michael Early" w:date="2024-12-13T10:28:00Z" w16du:dateUtc="2024-12-13T18:28:00Z"/>
          <w:rFonts w:ascii="Times New Roman" w:hAnsi="Times New Roman" w:cs="Times New Roman"/>
          <w:sz w:val="24"/>
          <w:szCs w:val="24"/>
        </w:rPr>
        <w:pPrChange w:id="193" w:author="Michael Early" w:date="2024-12-12T11:30:00Z" w16du:dateUtc="2024-12-12T19:30:00Z">
          <w:pPr>
            <w:spacing w:line="360" w:lineRule="auto"/>
            <w:ind w:firstLine="720"/>
          </w:pPr>
        </w:pPrChange>
      </w:pPr>
    </w:p>
    <w:p w14:paraId="37574E4F" w14:textId="77777777" w:rsidR="00383772" w:rsidRDefault="00383772">
      <w:pPr>
        <w:spacing w:line="360" w:lineRule="auto"/>
        <w:ind w:firstLine="360"/>
        <w:rPr>
          <w:rFonts w:ascii="Times New Roman" w:hAnsi="Times New Roman" w:cs="Times New Roman"/>
          <w:sz w:val="24"/>
          <w:szCs w:val="24"/>
        </w:rPr>
        <w:pPrChange w:id="194" w:author="Michael Early" w:date="2024-12-12T11:30:00Z" w16du:dateUtc="2024-12-12T19:30:00Z">
          <w:pPr>
            <w:spacing w:line="360" w:lineRule="auto"/>
          </w:pPr>
        </w:pPrChange>
      </w:pPr>
    </w:p>
    <w:p w14:paraId="57B29AEC" w14:textId="00114A53" w:rsidR="002D4CBA" w:rsidRPr="002D4CBA" w:rsidRDefault="004D4B6C" w:rsidP="002D4CBA">
      <w:pPr>
        <w:pStyle w:val="ListParagraph"/>
        <w:numPr>
          <w:ilvl w:val="0"/>
          <w:numId w:val="1"/>
        </w:numPr>
        <w:spacing w:line="360" w:lineRule="auto"/>
        <w:rPr>
          <w:rFonts w:ascii="Times New Roman" w:hAnsi="Times New Roman" w:cs="Times New Roman"/>
          <w:b/>
          <w:bCs/>
          <w:sz w:val="24"/>
          <w:szCs w:val="24"/>
        </w:rPr>
      </w:pPr>
      <w:r w:rsidRPr="004D4B6C">
        <w:rPr>
          <w:rFonts w:ascii="Times New Roman" w:hAnsi="Times New Roman" w:cs="Times New Roman"/>
          <w:b/>
          <w:bCs/>
          <w:sz w:val="24"/>
          <w:szCs w:val="24"/>
        </w:rPr>
        <w:lastRenderedPageBreak/>
        <w:t xml:space="preserve">Model </w:t>
      </w:r>
    </w:p>
    <w:p w14:paraId="441E0D16" w14:textId="2D43B1D4" w:rsidR="004D4B6C" w:rsidRDefault="004D4B6C" w:rsidP="007B0B98">
      <w:pPr>
        <w:spacing w:line="360" w:lineRule="auto"/>
        <w:ind w:firstLine="360"/>
        <w:rPr>
          <w:rFonts w:ascii="Times New Roman" w:hAnsi="Times New Roman" w:cs="Times New Roman"/>
          <w:sz w:val="24"/>
          <w:szCs w:val="24"/>
        </w:rPr>
      </w:pPr>
      <w:r w:rsidRPr="004D4B6C">
        <w:rPr>
          <w:rFonts w:ascii="Times New Roman" w:hAnsi="Times New Roman" w:cs="Times New Roman"/>
          <w:sz w:val="24"/>
          <w:szCs w:val="24"/>
        </w:rPr>
        <w:t xml:space="preserve">Consider </w:t>
      </w:r>
      <w:ins w:id="195" w:author="Michael Early" w:date="2024-12-03T12:38:00Z" w16du:dateUtc="2024-12-03T20:38:00Z">
        <w:r w:rsidR="009C74EA">
          <w:rPr>
            <w:rFonts w:ascii="Times New Roman" w:hAnsi="Times New Roman" w:cs="Times New Roman"/>
            <w:sz w:val="24"/>
            <w:szCs w:val="24"/>
          </w:rPr>
          <w:t xml:space="preserve">a model of </w:t>
        </w:r>
      </w:ins>
      <w:r w:rsidRPr="004D4B6C">
        <w:rPr>
          <w:rFonts w:ascii="Times New Roman" w:hAnsi="Times New Roman" w:cs="Times New Roman"/>
          <w:sz w:val="24"/>
          <w:szCs w:val="24"/>
        </w:rPr>
        <w:t xml:space="preserve">three types of </w:t>
      </w:r>
      <w:ins w:id="196" w:author="Michael Early" w:date="2024-12-03T12:38:00Z" w16du:dateUtc="2024-12-03T20:38:00Z">
        <w:r w:rsidR="009C74EA">
          <w:rPr>
            <w:rFonts w:ascii="Times New Roman" w:hAnsi="Times New Roman" w:cs="Times New Roman"/>
            <w:sz w:val="24"/>
            <w:szCs w:val="24"/>
          </w:rPr>
          <w:t xml:space="preserve">NFL </w:t>
        </w:r>
      </w:ins>
      <w:r w:rsidRPr="004D4B6C">
        <w:rPr>
          <w:rFonts w:ascii="Times New Roman" w:hAnsi="Times New Roman" w:cs="Times New Roman"/>
          <w:sz w:val="24"/>
          <w:szCs w:val="24"/>
        </w:rPr>
        <w:t>fans</w:t>
      </w:r>
      <w:ins w:id="197" w:author="Michael Early" w:date="2024-12-03T12:38:00Z" w16du:dateUtc="2024-12-03T20:38:00Z">
        <w:r w:rsidR="009C74EA">
          <w:rPr>
            <w:rFonts w:ascii="Times New Roman" w:hAnsi="Times New Roman" w:cs="Times New Roman"/>
            <w:sz w:val="24"/>
            <w:szCs w:val="24"/>
          </w:rPr>
          <w:t xml:space="preserve"> with differing willingnes</w:t>
        </w:r>
      </w:ins>
      <w:ins w:id="198" w:author="Michael Early" w:date="2024-12-03T12:39:00Z" w16du:dateUtc="2024-12-03T20:39:00Z">
        <w:r w:rsidR="009C74EA">
          <w:rPr>
            <w:rFonts w:ascii="Times New Roman" w:hAnsi="Times New Roman" w:cs="Times New Roman"/>
            <w:sz w:val="24"/>
            <w:szCs w:val="24"/>
          </w:rPr>
          <w:t>s’ to pay</w:t>
        </w:r>
      </w:ins>
      <w:ins w:id="199" w:author="Michael Early" w:date="2024-12-03T12:41:00Z" w16du:dateUtc="2024-12-03T20:41:00Z">
        <w:r w:rsidR="009C74EA">
          <w:rPr>
            <w:rFonts w:ascii="Times New Roman" w:hAnsi="Times New Roman" w:cs="Times New Roman"/>
            <w:sz w:val="24"/>
            <w:szCs w:val="24"/>
          </w:rPr>
          <w:t xml:space="preserve"> (WTP)</w:t>
        </w:r>
      </w:ins>
      <w:ins w:id="200" w:author="Michael Early" w:date="2024-12-03T12:39:00Z" w16du:dateUtc="2024-12-03T20:39:00Z">
        <w:r w:rsidR="009C74EA">
          <w:rPr>
            <w:rFonts w:ascii="Times New Roman" w:hAnsi="Times New Roman" w:cs="Times New Roman"/>
            <w:sz w:val="24"/>
            <w:szCs w:val="24"/>
          </w:rPr>
          <w:t xml:space="preserve"> for both their favorite team, and all other teams.</w:t>
        </w:r>
      </w:ins>
      <w:ins w:id="201" w:author="Michael Early" w:date="2024-12-03T12:42:00Z" w16du:dateUtc="2024-12-03T20:42:00Z">
        <w:r w:rsidR="009C74EA">
          <w:rPr>
            <w:rFonts w:ascii="Times New Roman" w:hAnsi="Times New Roman" w:cs="Times New Roman"/>
            <w:sz w:val="24"/>
            <w:szCs w:val="24"/>
          </w:rPr>
          <w:t xml:space="preserve"> If the sum of each individual’s WTP is greater or equal to the purchase of a bundle, we can assume they would purchase it.</w:t>
        </w:r>
      </w:ins>
      <w:del w:id="202" w:author="Michael Early" w:date="2024-12-03T12:38:00Z" w16du:dateUtc="2024-12-03T20:38:00Z">
        <w:r w:rsidRPr="004D4B6C" w:rsidDel="009C74EA">
          <w:rPr>
            <w:rFonts w:ascii="Times New Roman" w:hAnsi="Times New Roman" w:cs="Times New Roman"/>
            <w:sz w:val="24"/>
            <w:szCs w:val="24"/>
          </w:rPr>
          <w:delText>, who represent a large majority of the NFL around the world.</w:delText>
        </w:r>
      </w:del>
      <w:r w:rsidRPr="004D4B6C">
        <w:rPr>
          <w:rFonts w:ascii="Times New Roman" w:hAnsi="Times New Roman" w:cs="Times New Roman"/>
          <w:sz w:val="24"/>
          <w:szCs w:val="24"/>
        </w:rPr>
        <w:t xml:space="preserve"> The first type of fan will be referred to as die-hard. Diehard fans </w:t>
      </w:r>
      <w:ins w:id="203" w:author="Michael Early" w:date="2024-12-03T12:39:00Z" w16du:dateUtc="2024-12-03T20:39:00Z">
        <w:r w:rsidR="009C74EA">
          <w:rPr>
            <w:rFonts w:ascii="Times New Roman" w:hAnsi="Times New Roman" w:cs="Times New Roman"/>
            <w:sz w:val="24"/>
            <w:szCs w:val="24"/>
          </w:rPr>
          <w:t xml:space="preserve">have </w:t>
        </w:r>
      </w:ins>
      <w:ins w:id="204" w:author="Michael Early" w:date="2024-12-12T11:24:00Z" w16du:dateUtc="2024-12-12T19:24:00Z">
        <w:r w:rsidR="008852B4">
          <w:rPr>
            <w:rFonts w:ascii="Times New Roman" w:hAnsi="Times New Roman" w:cs="Times New Roman"/>
            <w:sz w:val="24"/>
            <w:szCs w:val="24"/>
          </w:rPr>
          <w:t xml:space="preserve">a </w:t>
        </w:r>
      </w:ins>
      <w:ins w:id="205" w:author="Michael Early" w:date="2024-12-03T12:39:00Z" w16du:dateUtc="2024-12-03T20:39:00Z">
        <w:r w:rsidR="009C74EA">
          <w:rPr>
            <w:rFonts w:ascii="Times New Roman" w:hAnsi="Times New Roman" w:cs="Times New Roman"/>
            <w:sz w:val="24"/>
            <w:szCs w:val="24"/>
          </w:rPr>
          <w:t xml:space="preserve">very high </w:t>
        </w:r>
      </w:ins>
      <w:ins w:id="206" w:author="Michael Early" w:date="2024-12-03T12:41:00Z" w16du:dateUtc="2024-12-03T20:41:00Z">
        <w:r w:rsidR="009C74EA">
          <w:rPr>
            <w:rFonts w:ascii="Times New Roman" w:hAnsi="Times New Roman" w:cs="Times New Roman"/>
            <w:sz w:val="24"/>
            <w:szCs w:val="24"/>
          </w:rPr>
          <w:t>WTP</w:t>
        </w:r>
      </w:ins>
      <w:ins w:id="207" w:author="Michael Early" w:date="2024-12-03T12:40:00Z" w16du:dateUtc="2024-12-03T20:40:00Z">
        <w:r w:rsidR="009C74EA">
          <w:rPr>
            <w:rFonts w:ascii="Times New Roman" w:hAnsi="Times New Roman" w:cs="Times New Roman"/>
            <w:sz w:val="24"/>
            <w:szCs w:val="24"/>
          </w:rPr>
          <w:t xml:space="preserve"> for their team, as well has </w:t>
        </w:r>
      </w:ins>
      <w:ins w:id="208" w:author="Michael Early" w:date="2024-12-03T12:44:00Z" w16du:dateUtc="2024-12-03T20:44:00Z">
        <w:r w:rsidR="009C74EA">
          <w:rPr>
            <w:rFonts w:ascii="Times New Roman" w:hAnsi="Times New Roman" w:cs="Times New Roman"/>
            <w:sz w:val="24"/>
            <w:szCs w:val="24"/>
          </w:rPr>
          <w:t>compara</w:t>
        </w:r>
      </w:ins>
      <w:ins w:id="209" w:author="Michael Early" w:date="2024-12-03T12:45:00Z" w16du:dateUtc="2024-12-03T20:45:00Z">
        <w:r w:rsidR="009C74EA">
          <w:rPr>
            <w:rFonts w:ascii="Times New Roman" w:hAnsi="Times New Roman" w:cs="Times New Roman"/>
            <w:sz w:val="24"/>
            <w:szCs w:val="24"/>
          </w:rPr>
          <w:t>tively</w:t>
        </w:r>
      </w:ins>
      <w:ins w:id="210" w:author="Michael Early" w:date="2024-12-03T12:40:00Z" w16du:dateUtc="2024-12-03T20:40:00Z">
        <w:r w:rsidR="009C74EA">
          <w:rPr>
            <w:rFonts w:ascii="Times New Roman" w:hAnsi="Times New Roman" w:cs="Times New Roman"/>
            <w:sz w:val="24"/>
            <w:szCs w:val="24"/>
          </w:rPr>
          <w:t xml:space="preserve"> high </w:t>
        </w:r>
      </w:ins>
      <w:ins w:id="211" w:author="Michael Early" w:date="2024-12-03T12:41:00Z" w16du:dateUtc="2024-12-03T20:41:00Z">
        <w:r w:rsidR="009C74EA">
          <w:rPr>
            <w:rFonts w:ascii="Times New Roman" w:hAnsi="Times New Roman" w:cs="Times New Roman"/>
            <w:sz w:val="24"/>
            <w:szCs w:val="24"/>
          </w:rPr>
          <w:t>WTP</w:t>
        </w:r>
      </w:ins>
      <w:ins w:id="212" w:author="Michael Early" w:date="2024-12-03T12:40:00Z" w16du:dateUtc="2024-12-03T20:40:00Z">
        <w:r w:rsidR="009C74EA">
          <w:rPr>
            <w:rFonts w:ascii="Times New Roman" w:hAnsi="Times New Roman" w:cs="Times New Roman"/>
            <w:sz w:val="24"/>
            <w:szCs w:val="24"/>
          </w:rPr>
          <w:t xml:space="preserve"> for all other teams. </w:t>
        </w:r>
      </w:ins>
      <w:del w:id="213" w:author="Michael Early" w:date="2024-12-03T12:39:00Z" w16du:dateUtc="2024-12-03T20:39:00Z">
        <w:r w:rsidRPr="004D4B6C" w:rsidDel="009C74EA">
          <w:rPr>
            <w:rFonts w:ascii="Times New Roman" w:hAnsi="Times New Roman" w:cs="Times New Roman"/>
            <w:sz w:val="24"/>
            <w:szCs w:val="24"/>
          </w:rPr>
          <w:delText xml:space="preserve">will spare no expense to watch their team play and have the highest willingness to pay of the three fan types. </w:delText>
        </w:r>
      </w:del>
      <w:r w:rsidRPr="004D4B6C">
        <w:rPr>
          <w:rFonts w:ascii="Times New Roman" w:hAnsi="Times New Roman" w:cs="Times New Roman"/>
          <w:sz w:val="24"/>
          <w:szCs w:val="24"/>
        </w:rPr>
        <w:t>Most diehard fans would purchase the Sunday Ticket package including all teams</w:t>
      </w:r>
      <w:ins w:id="214" w:author="Michael Early" w:date="2024-12-12T11:24:00Z" w16du:dateUtc="2024-12-12T19:24:00Z">
        <w:r w:rsidR="008852B4">
          <w:rPr>
            <w:rFonts w:ascii="Times New Roman" w:hAnsi="Times New Roman" w:cs="Times New Roman"/>
            <w:sz w:val="24"/>
            <w:szCs w:val="24"/>
          </w:rPr>
          <w:t>, regardless of the availability of team-based packages</w:t>
        </w:r>
      </w:ins>
      <w:r w:rsidRPr="004D4B6C">
        <w:rPr>
          <w:rFonts w:ascii="Times New Roman" w:hAnsi="Times New Roman" w:cs="Times New Roman"/>
          <w:sz w:val="24"/>
          <w:szCs w:val="24"/>
        </w:rPr>
        <w:t xml:space="preserve">. Second are </w:t>
      </w:r>
      <w:del w:id="215" w:author="Michael Early" w:date="2024-12-12T11:24:00Z" w16du:dateUtc="2024-12-12T19:24:00Z">
        <w:r w:rsidRPr="004D4B6C" w:rsidDel="008852B4">
          <w:rPr>
            <w:rFonts w:ascii="Times New Roman" w:hAnsi="Times New Roman" w:cs="Times New Roman"/>
            <w:sz w:val="24"/>
            <w:szCs w:val="24"/>
          </w:rPr>
          <w:delText xml:space="preserve">serious </w:delText>
        </w:r>
      </w:del>
      <w:ins w:id="216" w:author="Michael Early" w:date="2024-12-12T11:24:00Z" w16du:dateUtc="2024-12-12T19:24:00Z">
        <w:r w:rsidR="008852B4">
          <w:rPr>
            <w:rFonts w:ascii="Times New Roman" w:hAnsi="Times New Roman" w:cs="Times New Roman"/>
            <w:sz w:val="24"/>
            <w:szCs w:val="24"/>
          </w:rPr>
          <w:t>team</w:t>
        </w:r>
        <w:r w:rsidR="008852B4" w:rsidRPr="004D4B6C">
          <w:rPr>
            <w:rFonts w:ascii="Times New Roman" w:hAnsi="Times New Roman" w:cs="Times New Roman"/>
            <w:sz w:val="24"/>
            <w:szCs w:val="24"/>
          </w:rPr>
          <w:t xml:space="preserve"> </w:t>
        </w:r>
      </w:ins>
      <w:r w:rsidRPr="004D4B6C">
        <w:rPr>
          <w:rFonts w:ascii="Times New Roman" w:hAnsi="Times New Roman" w:cs="Times New Roman"/>
          <w:sz w:val="24"/>
          <w:szCs w:val="24"/>
        </w:rPr>
        <w:t xml:space="preserve">fans, </w:t>
      </w:r>
      <w:del w:id="217" w:author="Michael Early" w:date="2024-12-03T12:45:00Z" w16du:dateUtc="2024-12-03T20:45:00Z">
        <w:r w:rsidRPr="004D4B6C" w:rsidDel="009C74EA">
          <w:rPr>
            <w:rFonts w:ascii="Times New Roman" w:hAnsi="Times New Roman" w:cs="Times New Roman"/>
            <w:sz w:val="24"/>
            <w:szCs w:val="24"/>
          </w:rPr>
          <w:delText xml:space="preserve">whose utility would </w:delText>
        </w:r>
        <w:r w:rsidR="0063333F" w:rsidDel="009C74EA">
          <w:rPr>
            <w:rFonts w:ascii="Times New Roman" w:hAnsi="Times New Roman" w:cs="Times New Roman"/>
            <w:sz w:val="24"/>
            <w:szCs w:val="24"/>
          </w:rPr>
          <w:delText>increase</w:delText>
        </w:r>
        <w:r w:rsidRPr="004D4B6C" w:rsidDel="009C74EA">
          <w:rPr>
            <w:rFonts w:ascii="Times New Roman" w:hAnsi="Times New Roman" w:cs="Times New Roman"/>
            <w:sz w:val="24"/>
            <w:szCs w:val="24"/>
          </w:rPr>
          <w:delText>, but by not as much as the die-hard fans, and thus have a lower willingness to pay</w:delText>
        </w:r>
      </w:del>
      <w:ins w:id="218" w:author="Michael Early" w:date="2024-12-03T12:45:00Z" w16du:dateUtc="2024-12-03T20:45:00Z">
        <w:r w:rsidR="009C74EA">
          <w:rPr>
            <w:rFonts w:ascii="Times New Roman" w:hAnsi="Times New Roman" w:cs="Times New Roman"/>
            <w:sz w:val="24"/>
            <w:szCs w:val="24"/>
          </w:rPr>
          <w:t>have a much lower WTP for other teams but a comparabl</w:t>
        </w:r>
      </w:ins>
      <w:ins w:id="219" w:author="Michael Early" w:date="2024-12-12T11:24:00Z" w16du:dateUtc="2024-12-12T19:24:00Z">
        <w:r w:rsidR="008852B4">
          <w:rPr>
            <w:rFonts w:ascii="Times New Roman" w:hAnsi="Times New Roman" w:cs="Times New Roman"/>
            <w:sz w:val="24"/>
            <w:szCs w:val="24"/>
          </w:rPr>
          <w:t>y high</w:t>
        </w:r>
      </w:ins>
      <w:ins w:id="220" w:author="Michael Early" w:date="2024-12-03T12:45:00Z" w16du:dateUtc="2024-12-03T20:45:00Z">
        <w:r w:rsidR="009C74EA">
          <w:rPr>
            <w:rFonts w:ascii="Times New Roman" w:hAnsi="Times New Roman" w:cs="Times New Roman"/>
            <w:sz w:val="24"/>
            <w:szCs w:val="24"/>
          </w:rPr>
          <w:t xml:space="preserve"> WTP for their favori</w:t>
        </w:r>
      </w:ins>
      <w:ins w:id="221" w:author="Michael Early" w:date="2024-12-03T12:46:00Z" w16du:dateUtc="2024-12-03T20:46:00Z">
        <w:r w:rsidR="009C74EA">
          <w:rPr>
            <w:rFonts w:ascii="Times New Roman" w:hAnsi="Times New Roman" w:cs="Times New Roman"/>
            <w:sz w:val="24"/>
            <w:szCs w:val="24"/>
          </w:rPr>
          <w:t>te team</w:t>
        </w:r>
      </w:ins>
      <w:r w:rsidRPr="004D4B6C">
        <w:rPr>
          <w:rFonts w:ascii="Times New Roman" w:hAnsi="Times New Roman" w:cs="Times New Roman"/>
          <w:sz w:val="24"/>
          <w:szCs w:val="24"/>
        </w:rPr>
        <w:t xml:space="preserve">. </w:t>
      </w:r>
      <w:del w:id="222" w:author="Michael Early" w:date="2024-12-13T10:28:00Z" w16du:dateUtc="2024-12-13T18:28:00Z">
        <w:r w:rsidRPr="004D4B6C" w:rsidDel="000E7FE3">
          <w:rPr>
            <w:rFonts w:ascii="Times New Roman" w:hAnsi="Times New Roman" w:cs="Times New Roman"/>
            <w:sz w:val="24"/>
            <w:szCs w:val="24"/>
          </w:rPr>
          <w:delText xml:space="preserve">Serious </w:delText>
        </w:r>
      </w:del>
      <w:ins w:id="223" w:author="Michael Early" w:date="2024-12-13T10:28:00Z" w16du:dateUtc="2024-12-13T18:28:00Z">
        <w:r w:rsidR="000E7FE3">
          <w:rPr>
            <w:rFonts w:ascii="Times New Roman" w:hAnsi="Times New Roman" w:cs="Times New Roman"/>
            <w:sz w:val="24"/>
            <w:szCs w:val="24"/>
          </w:rPr>
          <w:t>Team</w:t>
        </w:r>
        <w:r w:rsidR="000E7FE3" w:rsidRPr="004D4B6C">
          <w:rPr>
            <w:rFonts w:ascii="Times New Roman" w:hAnsi="Times New Roman" w:cs="Times New Roman"/>
            <w:sz w:val="24"/>
            <w:szCs w:val="24"/>
          </w:rPr>
          <w:t xml:space="preserve"> </w:t>
        </w:r>
      </w:ins>
      <w:r w:rsidRPr="004D4B6C">
        <w:rPr>
          <w:rFonts w:ascii="Times New Roman" w:hAnsi="Times New Roman" w:cs="Times New Roman"/>
          <w:sz w:val="24"/>
          <w:szCs w:val="24"/>
        </w:rPr>
        <w:t xml:space="preserve">fans would </w:t>
      </w:r>
      <w:del w:id="224" w:author="Michael Early" w:date="2024-12-03T12:46:00Z" w16du:dateUtc="2024-12-03T20:46:00Z">
        <w:r w:rsidRPr="004D4B6C" w:rsidDel="009C74EA">
          <w:rPr>
            <w:rFonts w:ascii="Times New Roman" w:hAnsi="Times New Roman" w:cs="Times New Roman"/>
            <w:sz w:val="24"/>
            <w:szCs w:val="24"/>
          </w:rPr>
          <w:delText xml:space="preserve">more than likely </w:delText>
        </w:r>
      </w:del>
      <w:r w:rsidRPr="004D4B6C">
        <w:rPr>
          <w:rFonts w:ascii="Times New Roman" w:hAnsi="Times New Roman" w:cs="Times New Roman"/>
          <w:sz w:val="24"/>
          <w:szCs w:val="24"/>
        </w:rPr>
        <w:t xml:space="preserve">purchase the package of games for their </w:t>
      </w:r>
      <w:del w:id="225" w:author="Michael Early" w:date="2024-12-12T11:24:00Z" w16du:dateUtc="2024-12-12T19:24:00Z">
        <w:r w:rsidRPr="004D4B6C" w:rsidDel="008852B4">
          <w:rPr>
            <w:rFonts w:ascii="Times New Roman" w:hAnsi="Times New Roman" w:cs="Times New Roman"/>
            <w:sz w:val="24"/>
            <w:szCs w:val="24"/>
          </w:rPr>
          <w:delText xml:space="preserve">specific </w:delText>
        </w:r>
      </w:del>
      <w:r w:rsidRPr="004D4B6C">
        <w:rPr>
          <w:rFonts w:ascii="Times New Roman" w:hAnsi="Times New Roman" w:cs="Times New Roman"/>
          <w:sz w:val="24"/>
          <w:szCs w:val="24"/>
        </w:rPr>
        <w:t>favorite team</w:t>
      </w:r>
      <w:ins w:id="226" w:author="Michael Early" w:date="2024-12-12T11:24:00Z" w16du:dateUtc="2024-12-12T19:24:00Z">
        <w:r w:rsidR="008852B4">
          <w:rPr>
            <w:rFonts w:ascii="Times New Roman" w:hAnsi="Times New Roman" w:cs="Times New Roman"/>
            <w:sz w:val="24"/>
            <w:szCs w:val="24"/>
          </w:rPr>
          <w:t xml:space="preserve"> if available</w:t>
        </w:r>
      </w:ins>
      <w:ins w:id="227" w:author="Michael Early" w:date="2024-12-03T12:46:00Z" w16du:dateUtc="2024-12-03T20:46:00Z">
        <w:r w:rsidR="009C74EA">
          <w:rPr>
            <w:rFonts w:ascii="Times New Roman" w:hAnsi="Times New Roman" w:cs="Times New Roman"/>
            <w:sz w:val="24"/>
            <w:szCs w:val="24"/>
          </w:rPr>
          <w:t xml:space="preserve"> but not the grand bundle</w:t>
        </w:r>
      </w:ins>
      <w:r w:rsidRPr="004D4B6C">
        <w:rPr>
          <w:rFonts w:ascii="Times New Roman" w:hAnsi="Times New Roman" w:cs="Times New Roman"/>
          <w:sz w:val="24"/>
          <w:szCs w:val="24"/>
        </w:rPr>
        <w:t xml:space="preserve">. Finally, the casual fan. The casual fan appreciates NFL football, but whose </w:t>
      </w:r>
      <w:del w:id="228" w:author="Michael Early" w:date="2024-12-03T12:46:00Z" w16du:dateUtc="2024-12-03T20:46:00Z">
        <w:r w:rsidRPr="004D4B6C" w:rsidDel="009C74EA">
          <w:rPr>
            <w:rFonts w:ascii="Times New Roman" w:hAnsi="Times New Roman" w:cs="Times New Roman"/>
            <w:sz w:val="24"/>
            <w:szCs w:val="24"/>
          </w:rPr>
          <w:delText>willingness to pay</w:delText>
        </w:r>
      </w:del>
      <w:ins w:id="229" w:author="Michael Early" w:date="2024-12-03T12:46:00Z" w16du:dateUtc="2024-12-03T20:46:00Z">
        <w:r w:rsidR="009C74EA">
          <w:rPr>
            <w:rFonts w:ascii="Times New Roman" w:hAnsi="Times New Roman" w:cs="Times New Roman"/>
            <w:sz w:val="24"/>
            <w:szCs w:val="24"/>
          </w:rPr>
          <w:t>WTP</w:t>
        </w:r>
      </w:ins>
      <w:r w:rsidRPr="004D4B6C">
        <w:rPr>
          <w:rFonts w:ascii="Times New Roman" w:hAnsi="Times New Roman" w:cs="Times New Roman"/>
          <w:sz w:val="24"/>
          <w:szCs w:val="24"/>
        </w:rPr>
        <w:t xml:space="preserve"> for NFL products is much </w:t>
      </w:r>
      <w:del w:id="230" w:author="Michael Early" w:date="2024-12-03T12:46:00Z" w16du:dateUtc="2024-12-03T20:46:00Z">
        <w:r w:rsidRPr="004D4B6C" w:rsidDel="009C74EA">
          <w:rPr>
            <w:rFonts w:ascii="Times New Roman" w:hAnsi="Times New Roman" w:cs="Times New Roman"/>
            <w:sz w:val="24"/>
            <w:szCs w:val="24"/>
          </w:rPr>
          <w:delText xml:space="preserve">smaller </w:delText>
        </w:r>
      </w:del>
      <w:ins w:id="231" w:author="Michael Early" w:date="2024-12-03T12:46:00Z" w16du:dateUtc="2024-12-03T20:46:00Z">
        <w:r w:rsidR="009C74EA">
          <w:rPr>
            <w:rFonts w:ascii="Times New Roman" w:hAnsi="Times New Roman" w:cs="Times New Roman"/>
            <w:sz w:val="24"/>
            <w:szCs w:val="24"/>
          </w:rPr>
          <w:t>lower for both categories</w:t>
        </w:r>
        <w:r w:rsidR="009C74EA" w:rsidRPr="004D4B6C">
          <w:rPr>
            <w:rFonts w:ascii="Times New Roman" w:hAnsi="Times New Roman" w:cs="Times New Roman"/>
            <w:sz w:val="24"/>
            <w:szCs w:val="24"/>
          </w:rPr>
          <w:t xml:space="preserve"> </w:t>
        </w:r>
      </w:ins>
      <w:r w:rsidRPr="004D4B6C">
        <w:rPr>
          <w:rFonts w:ascii="Times New Roman" w:hAnsi="Times New Roman" w:cs="Times New Roman"/>
          <w:sz w:val="24"/>
          <w:szCs w:val="24"/>
        </w:rPr>
        <w:t xml:space="preserve">than the prior two fan types. The casual fan would not purchase </w:t>
      </w:r>
      <w:ins w:id="232" w:author="Michael Early" w:date="2024-12-03T12:47:00Z" w16du:dateUtc="2024-12-03T20:47:00Z">
        <w:r w:rsidR="00F20BA3">
          <w:rPr>
            <w:rFonts w:ascii="Times New Roman" w:hAnsi="Times New Roman" w:cs="Times New Roman"/>
            <w:sz w:val="24"/>
            <w:szCs w:val="24"/>
          </w:rPr>
          <w:t xml:space="preserve">the grand bundle or any </w:t>
        </w:r>
      </w:ins>
      <w:ins w:id="233" w:author="Michael Early" w:date="2024-12-03T12:52:00Z" w16du:dateUtc="2024-12-03T20:52:00Z">
        <w:r w:rsidR="001B4E13">
          <w:rPr>
            <w:rFonts w:ascii="Times New Roman" w:hAnsi="Times New Roman" w:cs="Times New Roman"/>
            <w:sz w:val="24"/>
            <w:szCs w:val="24"/>
          </w:rPr>
          <w:t>team-based</w:t>
        </w:r>
      </w:ins>
      <w:ins w:id="234" w:author="Michael Early" w:date="2024-12-03T12:47:00Z" w16du:dateUtc="2024-12-03T20:47:00Z">
        <w:r w:rsidR="00F20BA3">
          <w:rPr>
            <w:rFonts w:ascii="Times New Roman" w:hAnsi="Times New Roman" w:cs="Times New Roman"/>
            <w:sz w:val="24"/>
            <w:szCs w:val="24"/>
          </w:rPr>
          <w:t xml:space="preserve"> package. Their WTP is satisfied by games provided by cable</w:t>
        </w:r>
      </w:ins>
      <w:ins w:id="235" w:author="Michael Early" w:date="2024-12-03T12:48:00Z" w16du:dateUtc="2024-12-03T20:48:00Z">
        <w:r w:rsidR="00F20BA3">
          <w:rPr>
            <w:rFonts w:ascii="Times New Roman" w:hAnsi="Times New Roman" w:cs="Times New Roman"/>
            <w:sz w:val="24"/>
            <w:szCs w:val="24"/>
          </w:rPr>
          <w:t xml:space="preserve"> or any other previously owned streaming services. </w:t>
        </w:r>
      </w:ins>
      <w:del w:id="236" w:author="Michael Early" w:date="2024-12-03T12:47:00Z" w16du:dateUtc="2024-12-03T20:47:00Z">
        <w:r w:rsidRPr="004D4B6C" w:rsidDel="00F20BA3">
          <w:rPr>
            <w:rFonts w:ascii="Times New Roman" w:hAnsi="Times New Roman" w:cs="Times New Roman"/>
            <w:sz w:val="24"/>
            <w:szCs w:val="24"/>
          </w:rPr>
          <w:delText xml:space="preserve">NFL Sunday ticket, unless there is a drastic price reduction, and instead would default to watching whatever games are available through cable and other already owned streaming services. </w:delText>
        </w:r>
      </w:del>
    </w:p>
    <w:p w14:paraId="49E4E454" w14:textId="5809A92B" w:rsidR="00D4272D" w:rsidDel="008852B4" w:rsidRDefault="00630E99" w:rsidP="007B0B98">
      <w:pPr>
        <w:spacing w:line="360" w:lineRule="auto"/>
        <w:ind w:firstLine="360"/>
        <w:rPr>
          <w:del w:id="237" w:author="Michael Early" w:date="2024-12-12T11:29:00Z" w16du:dateUtc="2024-12-12T19:29:00Z"/>
          <w:rFonts w:ascii="Times New Roman" w:hAnsi="Times New Roman" w:cs="Times New Roman"/>
          <w:sz w:val="24"/>
          <w:szCs w:val="24"/>
        </w:rPr>
      </w:pPr>
      <w:ins w:id="238" w:author="Michael Early" w:date="2024-12-13T10:20:00Z" w16du:dateUtc="2024-12-13T18:20:00Z">
        <w:r w:rsidRPr="004D4B6C">
          <w:rPr>
            <w:rFonts w:ascii="Times New Roman" w:hAnsi="Times New Roman" w:cs="Times New Roman"/>
            <w:sz w:val="24"/>
            <w:szCs w:val="24"/>
          </w:rPr>
          <w:t xml:space="preserve">For simplicity in the case of Sunday Ticket, the package of the games each NFL team plays is </w:t>
        </w:r>
        <w:r>
          <w:rPr>
            <w:rFonts w:ascii="Times New Roman" w:hAnsi="Times New Roman" w:cs="Times New Roman"/>
            <w:sz w:val="24"/>
            <w:szCs w:val="24"/>
          </w:rPr>
          <w:t>viewed as</w:t>
        </w:r>
        <w:r w:rsidRPr="004D4B6C">
          <w:rPr>
            <w:rFonts w:ascii="Times New Roman" w:hAnsi="Times New Roman" w:cs="Times New Roman"/>
            <w:sz w:val="24"/>
            <w:szCs w:val="24"/>
          </w:rPr>
          <w:t xml:space="preserve"> a single component, which is then combined into the overall Sunday Ticket bundle. </w:t>
        </w:r>
      </w:ins>
      <w:del w:id="239" w:author="Michael Early" w:date="2024-12-12T11:29:00Z" w16du:dateUtc="2024-12-12T19:29:00Z">
        <w:r w:rsidR="004D4B6C" w:rsidRPr="004D4B6C" w:rsidDel="008852B4">
          <w:rPr>
            <w:rFonts w:ascii="Times New Roman" w:hAnsi="Times New Roman" w:cs="Times New Roman"/>
            <w:sz w:val="24"/>
            <w:szCs w:val="24"/>
          </w:rPr>
          <w:delText xml:space="preserve">The NFL is </w:delText>
        </w:r>
        <w:r w:rsidR="0063333F" w:rsidRPr="004D4B6C" w:rsidDel="008852B4">
          <w:rPr>
            <w:rFonts w:ascii="Times New Roman" w:hAnsi="Times New Roman" w:cs="Times New Roman"/>
            <w:sz w:val="24"/>
            <w:szCs w:val="24"/>
          </w:rPr>
          <w:delText>creating</w:delText>
        </w:r>
        <w:r w:rsidR="004D4B6C" w:rsidRPr="004D4B6C" w:rsidDel="008852B4">
          <w:rPr>
            <w:rFonts w:ascii="Times New Roman" w:hAnsi="Times New Roman" w:cs="Times New Roman"/>
            <w:sz w:val="24"/>
            <w:szCs w:val="24"/>
          </w:rPr>
          <w:delText xml:space="preserve"> a bundle of its goods for purchase and forcing consumers to purchase the bundle</w:delText>
        </w:r>
        <w:r w:rsidR="00A05195" w:rsidDel="008852B4">
          <w:rPr>
            <w:rFonts w:ascii="Times New Roman" w:hAnsi="Times New Roman" w:cs="Times New Roman"/>
            <w:sz w:val="24"/>
            <w:szCs w:val="24"/>
          </w:rPr>
          <w:delText>.</w:delText>
        </w:r>
        <w:r w:rsidR="004D4B6C" w:rsidRPr="004D4B6C" w:rsidDel="008852B4">
          <w:rPr>
            <w:rFonts w:ascii="Times New Roman" w:hAnsi="Times New Roman" w:cs="Times New Roman"/>
            <w:sz w:val="24"/>
            <w:szCs w:val="24"/>
          </w:rPr>
          <w:delText xml:space="preserve"> </w:delText>
        </w:r>
        <w:r w:rsidR="00A05195" w:rsidDel="008852B4">
          <w:rPr>
            <w:rFonts w:ascii="Times New Roman" w:hAnsi="Times New Roman" w:cs="Times New Roman"/>
            <w:sz w:val="24"/>
            <w:szCs w:val="24"/>
          </w:rPr>
          <w:delText>Because</w:delText>
        </w:r>
        <w:r w:rsidR="004D4B6C" w:rsidRPr="004D4B6C" w:rsidDel="008852B4">
          <w:rPr>
            <w:rFonts w:ascii="Times New Roman" w:hAnsi="Times New Roman" w:cs="Times New Roman"/>
            <w:sz w:val="24"/>
            <w:szCs w:val="24"/>
          </w:rPr>
          <w:delText xml:space="preserve"> the NFL in practice has a natural monopoly</w:delText>
        </w:r>
        <w:r w:rsidR="007B0B98" w:rsidDel="008852B4">
          <w:rPr>
            <w:rFonts w:ascii="Times New Roman" w:hAnsi="Times New Roman" w:cs="Times New Roman"/>
            <w:sz w:val="24"/>
            <w:szCs w:val="24"/>
          </w:rPr>
          <w:delText>, thanks to the antitrust exemption for professional sports league in the United States</w:delText>
        </w:r>
        <w:r w:rsidR="00A05195" w:rsidDel="008852B4">
          <w:rPr>
            <w:rFonts w:ascii="Times New Roman" w:hAnsi="Times New Roman" w:cs="Times New Roman"/>
            <w:sz w:val="24"/>
            <w:szCs w:val="24"/>
          </w:rPr>
          <w:delText>, consumers cannot purchase these packages in any other way</w:delText>
        </w:r>
        <w:r w:rsidR="007B0B98" w:rsidDel="008852B4">
          <w:rPr>
            <w:rFonts w:ascii="Times New Roman" w:hAnsi="Times New Roman" w:cs="Times New Roman"/>
            <w:sz w:val="24"/>
            <w:szCs w:val="24"/>
          </w:rPr>
          <w:delText>.</w:delText>
        </w:r>
        <w:r w:rsidR="00A05195" w:rsidDel="008852B4">
          <w:rPr>
            <w:rFonts w:ascii="Times New Roman" w:hAnsi="Times New Roman" w:cs="Times New Roman"/>
            <w:sz w:val="24"/>
            <w:szCs w:val="24"/>
          </w:rPr>
          <w:delText xml:space="preserve"> A bundle is a combined package of individual components that is priced at a lower total than the sum of the prices of its components.</w:delText>
        </w:r>
        <w:r w:rsidR="004D4B6C" w:rsidRPr="004D4B6C" w:rsidDel="008852B4">
          <w:rPr>
            <w:rFonts w:ascii="Times New Roman" w:hAnsi="Times New Roman" w:cs="Times New Roman"/>
            <w:sz w:val="24"/>
            <w:szCs w:val="24"/>
          </w:rPr>
          <w:delText xml:space="preserve"> For simplicity in the case of Sunday Ticket, the package of the games each NFL team plays is </w:delText>
        </w:r>
        <w:r w:rsidR="00A05195" w:rsidDel="008852B4">
          <w:rPr>
            <w:rFonts w:ascii="Times New Roman" w:hAnsi="Times New Roman" w:cs="Times New Roman"/>
            <w:sz w:val="24"/>
            <w:szCs w:val="24"/>
          </w:rPr>
          <w:delText>viewed as</w:delText>
        </w:r>
        <w:r w:rsidR="004D4B6C" w:rsidRPr="004D4B6C" w:rsidDel="008852B4">
          <w:rPr>
            <w:rFonts w:ascii="Times New Roman" w:hAnsi="Times New Roman" w:cs="Times New Roman"/>
            <w:sz w:val="24"/>
            <w:szCs w:val="24"/>
          </w:rPr>
          <w:delText xml:space="preserve"> a single component, which is then combined into the overall Sunday Ticket bundle. </w:delText>
        </w:r>
      </w:del>
    </w:p>
    <w:p w14:paraId="14E7E7BD" w14:textId="270DF618" w:rsidR="004D4B6C" w:rsidRPr="004D4B6C" w:rsidRDefault="004D4B6C" w:rsidP="007B0B98">
      <w:pPr>
        <w:spacing w:line="360" w:lineRule="auto"/>
        <w:ind w:firstLine="360"/>
        <w:rPr>
          <w:rFonts w:ascii="Times New Roman" w:hAnsi="Times New Roman" w:cs="Times New Roman"/>
          <w:sz w:val="24"/>
          <w:szCs w:val="24"/>
        </w:rPr>
      </w:pPr>
      <w:del w:id="240" w:author="Michael Early" w:date="2024-12-12T11:29:00Z" w16du:dateUtc="2024-12-12T19:29:00Z">
        <w:r w:rsidRPr="004D4B6C" w:rsidDel="008852B4">
          <w:rPr>
            <w:rFonts w:ascii="Times New Roman" w:hAnsi="Times New Roman" w:cs="Times New Roman"/>
            <w:sz w:val="24"/>
            <w:szCs w:val="24"/>
          </w:rPr>
          <w:delText>Williams and Yellen (1976) determine that in a monopolistic setting, bundling is often more profitable than normal monopoly pricing, because it removes more consumer surplus</w:delText>
        </w:r>
      </w:del>
      <w:del w:id="241" w:author="Michael Early" w:date="2024-12-03T12:48:00Z" w16du:dateUtc="2024-12-03T20:48:00Z">
        <w:r w:rsidRPr="004D4B6C" w:rsidDel="001B4E13">
          <w:rPr>
            <w:rFonts w:ascii="Times New Roman" w:hAnsi="Times New Roman" w:cs="Times New Roman"/>
            <w:sz w:val="24"/>
            <w:szCs w:val="24"/>
          </w:rPr>
          <w:delText xml:space="preserve"> than regularly possible</w:delText>
        </w:r>
      </w:del>
      <w:del w:id="242" w:author="Michael Early" w:date="2024-12-12T11:25:00Z" w16du:dateUtc="2024-12-12T19:25:00Z">
        <w:r w:rsidRPr="004D4B6C" w:rsidDel="008852B4">
          <w:rPr>
            <w:rFonts w:ascii="Times New Roman" w:hAnsi="Times New Roman" w:cs="Times New Roman"/>
            <w:sz w:val="24"/>
            <w:szCs w:val="24"/>
          </w:rPr>
          <w:delText xml:space="preserve">. </w:delText>
        </w:r>
      </w:del>
      <w:del w:id="243" w:author="Michael Early" w:date="2024-12-12T11:31:00Z" w16du:dateUtc="2024-12-12T19:31:00Z">
        <w:r w:rsidR="0090480F" w:rsidDel="002B2BF2">
          <w:rPr>
            <w:rFonts w:ascii="Times New Roman" w:hAnsi="Times New Roman" w:cs="Times New Roman"/>
            <w:sz w:val="24"/>
            <w:szCs w:val="24"/>
          </w:rPr>
          <w:delText>This is obtained because in</w:delText>
        </w:r>
      </w:del>
      <w:ins w:id="244" w:author="Michael Early" w:date="2024-12-12T11:31:00Z" w16du:dateUtc="2024-12-12T19:31:00Z">
        <w:r w:rsidR="002B2BF2">
          <w:rPr>
            <w:rFonts w:ascii="Times New Roman" w:hAnsi="Times New Roman" w:cs="Times New Roman"/>
            <w:sz w:val="24"/>
            <w:szCs w:val="24"/>
          </w:rPr>
          <w:t>In</w:t>
        </w:r>
      </w:ins>
      <w:r w:rsidR="0090480F">
        <w:rPr>
          <w:rFonts w:ascii="Times New Roman" w:hAnsi="Times New Roman" w:cs="Times New Roman"/>
          <w:sz w:val="24"/>
          <w:szCs w:val="24"/>
        </w:rPr>
        <w:t xml:space="preserve"> a pure bundling pricing strategy, consumers have fewer choices than in pure component or mixed bundling strategies</w:t>
      </w:r>
      <w:ins w:id="245" w:author="Michael Early" w:date="2024-12-03T12:52:00Z" w16du:dateUtc="2024-12-03T20:52:00Z">
        <w:r w:rsidR="001B4E13">
          <w:rPr>
            <w:rFonts w:ascii="Times New Roman" w:hAnsi="Times New Roman" w:cs="Times New Roman"/>
            <w:sz w:val="24"/>
            <w:szCs w:val="24"/>
          </w:rPr>
          <w:t xml:space="preserve">. Pure bundling is the pricing strategy in which there is only one </w:t>
        </w:r>
      </w:ins>
      <w:ins w:id="246" w:author="Michael Early" w:date="2024-12-03T15:29:00Z" w16du:dateUtc="2024-12-03T23:29:00Z">
        <w:r w:rsidR="00B80018">
          <w:rPr>
            <w:rFonts w:ascii="Times New Roman" w:hAnsi="Times New Roman" w:cs="Times New Roman"/>
            <w:sz w:val="24"/>
            <w:szCs w:val="24"/>
          </w:rPr>
          <w:t>option</w:t>
        </w:r>
      </w:ins>
      <w:ins w:id="247" w:author="Michael Early" w:date="2024-12-03T12:52:00Z" w16du:dateUtc="2024-12-03T20:52:00Z">
        <w:r w:rsidR="001B4E13">
          <w:rPr>
            <w:rFonts w:ascii="Times New Roman" w:hAnsi="Times New Roman" w:cs="Times New Roman"/>
            <w:sz w:val="24"/>
            <w:szCs w:val="24"/>
          </w:rPr>
          <w:t xml:space="preserve"> available for purchase</w:t>
        </w:r>
      </w:ins>
      <w:ins w:id="248" w:author="Michael Early" w:date="2024-12-13T10:29:00Z" w16du:dateUtc="2024-12-13T18:29:00Z">
        <w:r w:rsidR="000E7FE3">
          <w:rPr>
            <w:rFonts w:ascii="Times New Roman" w:hAnsi="Times New Roman" w:cs="Times New Roman"/>
            <w:sz w:val="24"/>
            <w:szCs w:val="24"/>
          </w:rPr>
          <w:t>,</w:t>
        </w:r>
      </w:ins>
      <w:ins w:id="249" w:author="Michael Early" w:date="2024-12-03T12:52:00Z" w16du:dateUtc="2024-12-03T20:52:00Z">
        <w:r w:rsidR="001B4E13">
          <w:rPr>
            <w:rFonts w:ascii="Times New Roman" w:hAnsi="Times New Roman" w:cs="Times New Roman"/>
            <w:sz w:val="24"/>
            <w:szCs w:val="24"/>
          </w:rPr>
          <w:t xml:space="preserve"> the grand bundle of all </w:t>
        </w:r>
      </w:ins>
      <w:ins w:id="250" w:author="Michael Early" w:date="2024-12-03T12:53:00Z" w16du:dateUtc="2024-12-03T20:53:00Z">
        <w:r w:rsidR="001B4E13">
          <w:rPr>
            <w:rFonts w:ascii="Times New Roman" w:hAnsi="Times New Roman" w:cs="Times New Roman"/>
            <w:sz w:val="24"/>
            <w:szCs w:val="24"/>
          </w:rPr>
          <w:t>components</w:t>
        </w:r>
      </w:ins>
      <w:ins w:id="251" w:author="Michael Early" w:date="2024-12-13T10:20:00Z" w16du:dateUtc="2024-12-13T18:20:00Z">
        <w:r w:rsidR="00630E99">
          <w:rPr>
            <w:rFonts w:ascii="Times New Roman" w:hAnsi="Times New Roman" w:cs="Times New Roman"/>
            <w:sz w:val="24"/>
            <w:szCs w:val="24"/>
          </w:rPr>
          <w:t xml:space="preserve"> </w:t>
        </w:r>
      </w:ins>
      <w:ins w:id="252" w:author="Michael Early" w:date="2024-12-12T11:31:00Z" w16du:dateUtc="2024-12-12T19:31:00Z">
        <w:r w:rsidR="002B2BF2">
          <w:rPr>
            <w:rFonts w:ascii="Times New Roman" w:hAnsi="Times New Roman" w:cs="Times New Roman"/>
            <w:sz w:val="24"/>
            <w:szCs w:val="24"/>
          </w:rPr>
          <w:t>(</w:t>
        </w:r>
      </w:ins>
      <w:ins w:id="253" w:author="Michael Early" w:date="2024-12-12T11:33:00Z" w16du:dateUtc="2024-12-12T19:33:00Z">
        <w:r w:rsidR="002B2BF2">
          <w:rPr>
            <w:rFonts w:ascii="Times New Roman" w:hAnsi="Times New Roman" w:cs="Times New Roman"/>
            <w:sz w:val="24"/>
            <w:szCs w:val="24"/>
          </w:rPr>
          <w:t>Adam</w:t>
        </w:r>
      </w:ins>
      <w:ins w:id="254" w:author="Michael Early" w:date="2024-12-12T11:32:00Z" w16du:dateUtc="2024-12-12T19:32:00Z">
        <w:r w:rsidR="002B2BF2">
          <w:rPr>
            <w:rFonts w:ascii="Times New Roman" w:hAnsi="Times New Roman" w:cs="Times New Roman"/>
            <w:sz w:val="24"/>
            <w:szCs w:val="24"/>
          </w:rPr>
          <w:t>s,</w:t>
        </w:r>
      </w:ins>
      <w:ins w:id="255" w:author="Michael Early" w:date="2024-12-12T11:34:00Z" w16du:dateUtc="2024-12-12T19:34:00Z">
        <w:r w:rsidR="002B2BF2">
          <w:rPr>
            <w:rFonts w:ascii="Times New Roman" w:hAnsi="Times New Roman" w:cs="Times New Roman"/>
            <w:sz w:val="24"/>
            <w:szCs w:val="24"/>
          </w:rPr>
          <w:t xml:space="preserve"> 1976)</w:t>
        </w:r>
      </w:ins>
      <w:ins w:id="256" w:author="Michael Early" w:date="2024-12-03T12:53:00Z" w16du:dateUtc="2024-12-03T20:53:00Z">
        <w:r w:rsidR="001B4E13">
          <w:rPr>
            <w:rFonts w:ascii="Times New Roman" w:hAnsi="Times New Roman" w:cs="Times New Roman"/>
            <w:sz w:val="24"/>
            <w:szCs w:val="24"/>
          </w:rPr>
          <w:t>.</w:t>
        </w:r>
      </w:ins>
      <w:del w:id="257" w:author="Michael Early" w:date="2024-12-03T12:52:00Z" w16du:dateUtc="2024-12-03T20:52:00Z">
        <w:r w:rsidR="0090480F" w:rsidDel="001B4E13">
          <w:rPr>
            <w:rFonts w:ascii="Times New Roman" w:hAnsi="Times New Roman" w:cs="Times New Roman"/>
            <w:sz w:val="24"/>
            <w:szCs w:val="24"/>
          </w:rPr>
          <w:delText xml:space="preserve">. In pure bundling, consumers </w:delText>
        </w:r>
        <w:r w:rsidR="0063333F" w:rsidDel="001B4E13">
          <w:rPr>
            <w:rFonts w:ascii="Times New Roman" w:hAnsi="Times New Roman" w:cs="Times New Roman"/>
            <w:sz w:val="24"/>
            <w:szCs w:val="24"/>
          </w:rPr>
          <w:delText xml:space="preserve">are </w:delText>
        </w:r>
        <w:r w:rsidR="0090480F" w:rsidDel="001B4E13">
          <w:rPr>
            <w:rFonts w:ascii="Times New Roman" w:hAnsi="Times New Roman" w:cs="Times New Roman"/>
            <w:sz w:val="24"/>
            <w:szCs w:val="24"/>
          </w:rPr>
          <w:delText>forced to consume or purchase goods that they would not otherwise have purchased, which increases the producer surplus</w:delText>
        </w:r>
      </w:del>
      <w:del w:id="258" w:author="Michael Early" w:date="2024-12-12T11:31:00Z" w16du:dateUtc="2024-12-12T19:31:00Z">
        <w:r w:rsidR="0090480F" w:rsidDel="002B2BF2">
          <w:rPr>
            <w:rFonts w:ascii="Times New Roman" w:hAnsi="Times New Roman" w:cs="Times New Roman"/>
            <w:sz w:val="24"/>
            <w:szCs w:val="24"/>
          </w:rPr>
          <w:delText>.</w:delText>
        </w:r>
      </w:del>
      <w:r w:rsidR="0090480F">
        <w:rPr>
          <w:rFonts w:ascii="Times New Roman" w:hAnsi="Times New Roman" w:cs="Times New Roman"/>
          <w:sz w:val="24"/>
          <w:szCs w:val="24"/>
        </w:rPr>
        <w:t xml:space="preserve"> </w:t>
      </w:r>
      <w:ins w:id="259" w:author="Michael Early" w:date="2024-12-03T12:49:00Z" w16du:dateUtc="2024-12-03T20:49:00Z">
        <w:r w:rsidR="001B4E13">
          <w:rPr>
            <w:rFonts w:ascii="Times New Roman" w:hAnsi="Times New Roman" w:cs="Times New Roman"/>
            <w:sz w:val="24"/>
            <w:szCs w:val="24"/>
          </w:rPr>
          <w:t xml:space="preserve">Because the bundle attracts </w:t>
        </w:r>
      </w:ins>
      <w:ins w:id="260" w:author="Michael Early" w:date="2024-12-03T12:53:00Z" w16du:dateUtc="2024-12-03T20:53:00Z">
        <w:r w:rsidR="001B4E13">
          <w:rPr>
            <w:rFonts w:ascii="Times New Roman" w:hAnsi="Times New Roman" w:cs="Times New Roman"/>
            <w:sz w:val="24"/>
            <w:szCs w:val="24"/>
          </w:rPr>
          <w:t xml:space="preserve">consumers of different types, </w:t>
        </w:r>
      </w:ins>
      <w:ins w:id="261" w:author="Michael Early" w:date="2024-12-03T13:04:00Z" w16du:dateUtc="2024-12-03T21:04:00Z">
        <w:r w:rsidR="008061CC">
          <w:rPr>
            <w:rFonts w:ascii="Times New Roman" w:hAnsi="Times New Roman" w:cs="Times New Roman"/>
            <w:sz w:val="24"/>
            <w:szCs w:val="24"/>
          </w:rPr>
          <w:t>if</w:t>
        </w:r>
      </w:ins>
      <w:ins w:id="262" w:author="Michael Early" w:date="2024-12-03T12:53:00Z" w16du:dateUtc="2024-12-03T20:53:00Z">
        <w:r w:rsidR="001B4E13">
          <w:rPr>
            <w:rFonts w:ascii="Times New Roman" w:hAnsi="Times New Roman" w:cs="Times New Roman"/>
            <w:sz w:val="24"/>
            <w:szCs w:val="24"/>
          </w:rPr>
          <w:t xml:space="preserve"> their </w:t>
        </w:r>
      </w:ins>
      <w:ins w:id="263" w:author="Michael Early" w:date="2024-12-03T12:54:00Z" w16du:dateUtc="2024-12-03T20:54:00Z">
        <w:r w:rsidR="001B4E13">
          <w:rPr>
            <w:rFonts w:ascii="Times New Roman" w:hAnsi="Times New Roman" w:cs="Times New Roman"/>
            <w:sz w:val="24"/>
            <w:szCs w:val="24"/>
          </w:rPr>
          <w:t>respective</w:t>
        </w:r>
      </w:ins>
      <w:ins w:id="264" w:author="Michael Early" w:date="2024-12-03T12:53:00Z" w16du:dateUtc="2024-12-03T20:53:00Z">
        <w:r w:rsidR="001B4E13">
          <w:rPr>
            <w:rFonts w:ascii="Times New Roman" w:hAnsi="Times New Roman" w:cs="Times New Roman"/>
            <w:sz w:val="24"/>
            <w:szCs w:val="24"/>
          </w:rPr>
          <w:t xml:space="preserve"> sum of WTP’s of all bundle components is higher than the price of the bundle, we can assume that they would purchase the </w:t>
        </w:r>
      </w:ins>
      <w:ins w:id="265" w:author="Michael Early" w:date="2024-12-03T12:54:00Z" w16du:dateUtc="2024-12-03T20:54:00Z">
        <w:r w:rsidR="001B4E13">
          <w:rPr>
            <w:rFonts w:ascii="Times New Roman" w:hAnsi="Times New Roman" w:cs="Times New Roman"/>
            <w:sz w:val="24"/>
            <w:szCs w:val="24"/>
          </w:rPr>
          <w:t xml:space="preserve">bundle. This extracts more producer surplus than regular monopoly pricing. </w:t>
        </w:r>
      </w:ins>
      <w:ins w:id="266" w:author="Michael Early" w:date="2024-12-03T12:49:00Z" w16du:dateUtc="2024-12-03T20:49:00Z">
        <w:r w:rsidR="001B4E13">
          <w:rPr>
            <w:rFonts w:ascii="Times New Roman" w:hAnsi="Times New Roman" w:cs="Times New Roman"/>
            <w:sz w:val="24"/>
            <w:szCs w:val="24"/>
          </w:rPr>
          <w:t xml:space="preserve"> </w:t>
        </w:r>
      </w:ins>
      <w:r w:rsidR="0090480F">
        <w:rPr>
          <w:rFonts w:ascii="Times New Roman" w:hAnsi="Times New Roman" w:cs="Times New Roman"/>
          <w:sz w:val="24"/>
          <w:szCs w:val="24"/>
        </w:rPr>
        <w:t xml:space="preserve">This is usually only obtainable when a certain company or firm as an abundance of market power or are in a monopoly, as the NFL has. Since there are no other pricing alternatives in monopoly, consumers must either not consume the good that they want or consume more goods than originally intended. However, this could also be attractive to consumers because the overall price of the bundle is often less expensive than the sum of each component prices. Because of this, it makes it easier for consumers to rationalize the purchase of the grand bundle because they believe that they are getting a good deal, when they are paying more than they would have otherwise to consume more than they originally wanted. </w:t>
      </w:r>
      <w:r w:rsidRPr="004D4B6C">
        <w:rPr>
          <w:rFonts w:ascii="Times New Roman" w:hAnsi="Times New Roman" w:cs="Times New Roman"/>
          <w:sz w:val="24"/>
          <w:szCs w:val="24"/>
        </w:rPr>
        <w:t xml:space="preserve">One negative aspect of this bundling approach is that it will often lead to inefficiency, as there will often be underconsumption or overconsumption, leaving </w:t>
      </w:r>
      <w:r w:rsidRPr="004D4B6C">
        <w:rPr>
          <w:rFonts w:ascii="Times New Roman" w:hAnsi="Times New Roman" w:cs="Times New Roman"/>
          <w:sz w:val="24"/>
          <w:szCs w:val="24"/>
        </w:rPr>
        <w:lastRenderedPageBreak/>
        <w:t>excess goods. In this scenario</w:t>
      </w:r>
      <w:r w:rsidR="004558AC">
        <w:rPr>
          <w:rFonts w:ascii="Times New Roman" w:hAnsi="Times New Roman" w:cs="Times New Roman"/>
          <w:sz w:val="24"/>
          <w:szCs w:val="24"/>
        </w:rPr>
        <w:t xml:space="preserve"> </w:t>
      </w:r>
      <w:r w:rsidRPr="004D4B6C">
        <w:rPr>
          <w:rFonts w:ascii="Times New Roman" w:hAnsi="Times New Roman" w:cs="Times New Roman"/>
          <w:sz w:val="24"/>
          <w:szCs w:val="24"/>
        </w:rPr>
        <w:t>th</w:t>
      </w:r>
      <w:r w:rsidR="004558AC">
        <w:rPr>
          <w:rFonts w:ascii="Times New Roman" w:hAnsi="Times New Roman" w:cs="Times New Roman"/>
          <w:sz w:val="24"/>
          <w:szCs w:val="24"/>
        </w:rPr>
        <w:t>is</w:t>
      </w:r>
      <w:r w:rsidRPr="004D4B6C">
        <w:rPr>
          <w:rFonts w:ascii="Times New Roman" w:hAnsi="Times New Roman" w:cs="Times New Roman"/>
          <w:sz w:val="24"/>
          <w:szCs w:val="24"/>
        </w:rPr>
        <w:t xml:space="preserve"> does not apply, because the NFL would not produce more games for each new bundle, but rather create new bundles of preexisting games, allowing for overlap, thus no excess supply </w:t>
      </w:r>
      <w:r w:rsidR="0063333F">
        <w:rPr>
          <w:rFonts w:ascii="Times New Roman" w:hAnsi="Times New Roman" w:cs="Times New Roman"/>
          <w:sz w:val="24"/>
          <w:szCs w:val="24"/>
        </w:rPr>
        <w:t>created</w:t>
      </w:r>
      <w:r w:rsidRPr="004D4B6C">
        <w:rPr>
          <w:rFonts w:ascii="Times New Roman" w:hAnsi="Times New Roman" w:cs="Times New Roman"/>
          <w:sz w:val="24"/>
          <w:szCs w:val="24"/>
        </w:rPr>
        <w:t xml:space="preserve">. </w:t>
      </w:r>
    </w:p>
    <w:p w14:paraId="1FB1F542" w14:textId="7AD7062E" w:rsidR="004D4B6C" w:rsidDel="002B2BF2" w:rsidRDefault="008E5728" w:rsidP="007B0B98">
      <w:pPr>
        <w:spacing w:line="360" w:lineRule="auto"/>
        <w:ind w:firstLine="360"/>
        <w:rPr>
          <w:del w:id="267" w:author="Michael Early" w:date="2024-12-12T11:30:00Z" w16du:dateUtc="2024-12-12T19:30:00Z"/>
          <w:rFonts w:ascii="Times New Roman" w:hAnsi="Times New Roman" w:cs="Times New Roman"/>
          <w:sz w:val="24"/>
          <w:szCs w:val="24"/>
        </w:rPr>
      </w:pPr>
      <w:del w:id="268" w:author="Michael Early" w:date="2024-12-12T11:30:00Z" w16du:dateUtc="2024-12-12T19:30:00Z">
        <w:r w:rsidDel="002B2BF2">
          <w:rPr>
            <w:rFonts w:ascii="Times New Roman" w:hAnsi="Times New Roman" w:cs="Times New Roman"/>
            <w:sz w:val="24"/>
            <w:szCs w:val="24"/>
          </w:rPr>
          <w:delText xml:space="preserve">Bundling is a form of price discrimination, in which firms charge different prices to </w:delText>
        </w:r>
        <w:r w:rsidR="004558AC" w:rsidDel="002B2BF2">
          <w:rPr>
            <w:rFonts w:ascii="Times New Roman" w:hAnsi="Times New Roman" w:cs="Times New Roman"/>
            <w:sz w:val="24"/>
            <w:szCs w:val="24"/>
          </w:rPr>
          <w:delText>distinct groups</w:delText>
        </w:r>
        <w:r w:rsidDel="002B2BF2">
          <w:rPr>
            <w:rFonts w:ascii="Times New Roman" w:hAnsi="Times New Roman" w:cs="Times New Roman"/>
            <w:sz w:val="24"/>
            <w:szCs w:val="24"/>
          </w:rPr>
          <w:delText xml:space="preserve"> of consumers. This can be done through quantity discounts (second degree), age discounts (third degree) or price at each individual</w:delText>
        </w:r>
        <w:r w:rsidR="004558AC" w:rsidDel="002B2BF2">
          <w:rPr>
            <w:rFonts w:ascii="Times New Roman" w:hAnsi="Times New Roman" w:cs="Times New Roman"/>
            <w:sz w:val="24"/>
            <w:szCs w:val="24"/>
          </w:rPr>
          <w:delText>’</w:delText>
        </w:r>
        <w:r w:rsidDel="002B2BF2">
          <w:rPr>
            <w:rFonts w:ascii="Times New Roman" w:hAnsi="Times New Roman" w:cs="Times New Roman"/>
            <w:sz w:val="24"/>
            <w:szCs w:val="24"/>
          </w:rPr>
          <w:delText>s willingness to pay</w:delText>
        </w:r>
        <w:r w:rsidR="004558AC" w:rsidDel="002B2BF2">
          <w:rPr>
            <w:rFonts w:ascii="Times New Roman" w:hAnsi="Times New Roman" w:cs="Times New Roman"/>
            <w:sz w:val="24"/>
            <w:szCs w:val="24"/>
          </w:rPr>
          <w:delText xml:space="preserve"> </w:delText>
        </w:r>
        <w:r w:rsidDel="002B2BF2">
          <w:rPr>
            <w:rFonts w:ascii="Times New Roman" w:hAnsi="Times New Roman" w:cs="Times New Roman"/>
            <w:sz w:val="24"/>
            <w:szCs w:val="24"/>
          </w:rPr>
          <w:delText xml:space="preserve">(first degree). </w:delText>
        </w:r>
        <w:r w:rsidR="004D4B6C" w:rsidRPr="004D4B6C" w:rsidDel="002B2BF2">
          <w:rPr>
            <w:rFonts w:ascii="Times New Roman" w:hAnsi="Times New Roman" w:cs="Times New Roman"/>
            <w:sz w:val="24"/>
            <w:szCs w:val="24"/>
          </w:rPr>
          <w:delText xml:space="preserve">With </w:delText>
        </w:r>
        <w:r w:rsidDel="002B2BF2">
          <w:rPr>
            <w:rFonts w:ascii="Times New Roman" w:hAnsi="Times New Roman" w:cs="Times New Roman"/>
            <w:sz w:val="24"/>
            <w:szCs w:val="24"/>
          </w:rPr>
          <w:delText>first degree</w:delText>
        </w:r>
        <w:r w:rsidR="004D4B6C" w:rsidRPr="004D4B6C" w:rsidDel="002B2BF2">
          <w:rPr>
            <w:rFonts w:ascii="Times New Roman" w:hAnsi="Times New Roman" w:cs="Times New Roman"/>
            <w:sz w:val="24"/>
            <w:szCs w:val="24"/>
          </w:rPr>
          <w:delText xml:space="preserve"> price discrimination, which would allow for the complete extraction of consumer surplus, the NFL would need an abundance of information to identify which consumers (fan types) would be more willing to pay. Since the NFL cannot exactly identify each consumer’s willingness to pay, it makes it </w:delText>
        </w:r>
      </w:del>
      <w:del w:id="269" w:author="Michael Early" w:date="2024-12-03T15:30:00Z" w16du:dateUtc="2024-12-03T23:30:00Z">
        <w:r w:rsidR="004D4B6C" w:rsidRPr="004D4B6C" w:rsidDel="00B80018">
          <w:rPr>
            <w:rFonts w:ascii="Times New Roman" w:hAnsi="Times New Roman" w:cs="Times New Roman"/>
            <w:sz w:val="24"/>
            <w:szCs w:val="24"/>
          </w:rPr>
          <w:delText xml:space="preserve">difficult </w:delText>
        </w:r>
      </w:del>
      <w:del w:id="270" w:author="Michael Early" w:date="2024-12-12T11:30:00Z" w16du:dateUtc="2024-12-12T19:30:00Z">
        <w:r w:rsidR="004D4B6C" w:rsidRPr="004D4B6C" w:rsidDel="002B2BF2">
          <w:rPr>
            <w:rFonts w:ascii="Times New Roman" w:hAnsi="Times New Roman" w:cs="Times New Roman"/>
            <w:sz w:val="24"/>
            <w:szCs w:val="24"/>
          </w:rPr>
          <w:delText>to practice first degree price discrimination. The NFL does offer a third-degree price discrimination in the sense that they offer a student Sunday ticket plan. They only offer this discount to students enrolled at an accredited college or university</w:delText>
        </w:r>
        <w:r w:rsidR="007B0B98" w:rsidDel="002B2BF2">
          <w:rPr>
            <w:rFonts w:ascii="Times New Roman" w:hAnsi="Times New Roman" w:cs="Times New Roman"/>
            <w:sz w:val="24"/>
            <w:szCs w:val="24"/>
          </w:rPr>
          <w:delText xml:space="preserve">. </w:delText>
        </w:r>
        <w:bookmarkStart w:id="271" w:name="_Hlk183503814"/>
        <w:r w:rsidR="007B0B98" w:rsidRPr="007B0B98" w:rsidDel="002B2BF2">
          <w:rPr>
            <w:rFonts w:ascii="Times New Roman" w:hAnsi="Times New Roman" w:cs="Times New Roman"/>
            <w:sz w:val="24"/>
            <w:szCs w:val="24"/>
          </w:rPr>
          <w:delText xml:space="preserve">The student plan is a more barebones version, with only one device at a time and no family sharing. </w:delText>
        </w:r>
        <w:bookmarkEnd w:id="271"/>
        <w:r w:rsidR="0011514C" w:rsidDel="002B2BF2">
          <w:rPr>
            <w:rFonts w:ascii="Times New Roman" w:hAnsi="Times New Roman" w:cs="Times New Roman"/>
            <w:sz w:val="24"/>
            <w:szCs w:val="24"/>
          </w:rPr>
          <w:delText xml:space="preserve">Additionally, there is a verification process involved with obtaining the student price. Thanks to these restrictions, it makes it </w:delText>
        </w:r>
        <w:r w:rsidR="0063333F" w:rsidDel="002B2BF2">
          <w:rPr>
            <w:rFonts w:ascii="Times New Roman" w:hAnsi="Times New Roman" w:cs="Times New Roman"/>
            <w:sz w:val="24"/>
            <w:szCs w:val="24"/>
          </w:rPr>
          <w:delText>difficult</w:delText>
        </w:r>
        <w:r w:rsidR="0011514C" w:rsidDel="002B2BF2">
          <w:rPr>
            <w:rFonts w:ascii="Times New Roman" w:hAnsi="Times New Roman" w:cs="Times New Roman"/>
            <w:sz w:val="24"/>
            <w:szCs w:val="24"/>
          </w:rPr>
          <w:delText xml:space="preserve"> to abuse, and forces consumers to purchase their own plans. </w:delText>
        </w:r>
        <w:r w:rsidR="007B0B98" w:rsidDel="002B2BF2">
          <w:rPr>
            <w:rFonts w:ascii="Times New Roman" w:hAnsi="Times New Roman" w:cs="Times New Roman"/>
            <w:sz w:val="24"/>
            <w:szCs w:val="24"/>
          </w:rPr>
          <w:delText>This</w:delText>
        </w:r>
        <w:r w:rsidR="004D4B6C" w:rsidRPr="004D4B6C" w:rsidDel="002B2BF2">
          <w:rPr>
            <w:rFonts w:ascii="Times New Roman" w:hAnsi="Times New Roman" w:cs="Times New Roman"/>
            <w:sz w:val="24"/>
            <w:szCs w:val="24"/>
          </w:rPr>
          <w:delText xml:space="preserve"> is a minor subsection of the NFL fan market, so it does not have an impact on the purposes of this paper.</w:delText>
        </w:r>
        <w:r w:rsidR="007B0B98" w:rsidDel="002B2BF2">
          <w:rPr>
            <w:rFonts w:ascii="Times New Roman" w:hAnsi="Times New Roman" w:cs="Times New Roman"/>
            <w:sz w:val="24"/>
            <w:szCs w:val="24"/>
          </w:rPr>
          <w:delText xml:space="preserve"> </w:delText>
        </w:r>
      </w:del>
    </w:p>
    <w:p w14:paraId="23A2ED8B" w14:textId="4EBF80E9" w:rsidR="0011514C" w:rsidRPr="004D4B6C" w:rsidDel="008852B4" w:rsidRDefault="00D25BC4" w:rsidP="007B0B98">
      <w:pPr>
        <w:spacing w:line="360" w:lineRule="auto"/>
        <w:ind w:firstLine="360"/>
        <w:rPr>
          <w:del w:id="272" w:author="Michael Early" w:date="2024-12-12T11:29:00Z" w16du:dateUtc="2024-12-12T19:29:00Z"/>
          <w:rFonts w:ascii="Times New Roman" w:hAnsi="Times New Roman" w:cs="Times New Roman"/>
          <w:sz w:val="24"/>
          <w:szCs w:val="24"/>
        </w:rPr>
      </w:pPr>
      <w:del w:id="273" w:author="Michael Early" w:date="2024-12-12T11:29:00Z" w16du:dateUtc="2024-12-12T19:29:00Z">
        <w:r w:rsidDel="008852B4">
          <w:rPr>
            <w:rFonts w:ascii="Times New Roman" w:hAnsi="Times New Roman" w:cs="Times New Roman"/>
            <w:sz w:val="24"/>
            <w:szCs w:val="24"/>
          </w:rPr>
          <w:delText>There</w:delText>
        </w:r>
        <w:r w:rsidR="0011514C" w:rsidDel="008852B4">
          <w:rPr>
            <w:rFonts w:ascii="Times New Roman" w:hAnsi="Times New Roman" w:cs="Times New Roman"/>
            <w:sz w:val="24"/>
            <w:szCs w:val="24"/>
          </w:rPr>
          <w:delText xml:space="preserve"> is a separate pricing model for commercial venues who want to purchase Sunday Ticket. The commercial model is determined by DIRECTV and the NFL’s new media platform EVERPASS. As expected, the commercial price is much higher than residential prices for the bundle, but here is even a wide range of prices for restaurants and bars who would like to show these NFL games. The purchase price for each establishment is determined by its capacity. An establishment with a capacity under </w:delText>
        </w:r>
        <w:r w:rsidR="0063333F" w:rsidDel="008852B4">
          <w:rPr>
            <w:rFonts w:ascii="Times New Roman" w:hAnsi="Times New Roman" w:cs="Times New Roman"/>
            <w:sz w:val="24"/>
            <w:szCs w:val="24"/>
          </w:rPr>
          <w:delText>one hundred</w:delText>
        </w:r>
        <w:r w:rsidR="0011514C" w:rsidDel="008852B4">
          <w:rPr>
            <w:rFonts w:ascii="Times New Roman" w:hAnsi="Times New Roman" w:cs="Times New Roman"/>
            <w:sz w:val="24"/>
            <w:szCs w:val="24"/>
          </w:rPr>
          <w:delText xml:space="preserve"> would pay $1,100 for Sunday Ticket. For a venue that can fit more than 10,000 people would pay </w:delText>
        </w:r>
        <w:r w:rsidR="0011514C" w:rsidRPr="0011514C" w:rsidDel="008852B4">
          <w:rPr>
            <w:rFonts w:ascii="Times New Roman" w:hAnsi="Times New Roman" w:cs="Times New Roman"/>
            <w:sz w:val="24"/>
            <w:szCs w:val="24"/>
          </w:rPr>
          <w:delText>$306,200</w:delText>
        </w:r>
        <w:r w:rsidR="0011514C" w:rsidDel="008852B4">
          <w:rPr>
            <w:rFonts w:ascii="Times New Roman" w:hAnsi="Times New Roman" w:cs="Times New Roman"/>
            <w:sz w:val="24"/>
            <w:szCs w:val="24"/>
          </w:rPr>
          <w:delText xml:space="preserve"> (Sherman, 2024). As the residential prices of Sunday ticket have increased, so have the commercial prices The base price for venues under </w:delText>
        </w:r>
        <w:r w:rsidR="0063333F" w:rsidDel="008852B4">
          <w:rPr>
            <w:rFonts w:ascii="Times New Roman" w:hAnsi="Times New Roman" w:cs="Times New Roman"/>
            <w:sz w:val="24"/>
            <w:szCs w:val="24"/>
          </w:rPr>
          <w:delText>one hundred</w:delText>
        </w:r>
        <w:r w:rsidR="0011514C" w:rsidDel="008852B4">
          <w:rPr>
            <w:rFonts w:ascii="Times New Roman" w:hAnsi="Times New Roman" w:cs="Times New Roman"/>
            <w:sz w:val="24"/>
            <w:szCs w:val="24"/>
          </w:rPr>
          <w:delText xml:space="preserve"> increased by ten percent last year. Additionally, the number of commercial entities that </w:delText>
        </w:r>
        <w:r w:rsidR="00BE2362" w:rsidDel="008852B4">
          <w:rPr>
            <w:rFonts w:ascii="Times New Roman" w:hAnsi="Times New Roman" w:cs="Times New Roman"/>
            <w:sz w:val="24"/>
            <w:szCs w:val="24"/>
          </w:rPr>
          <w:delText>purchased</w:delText>
        </w:r>
        <w:r w:rsidR="0011514C" w:rsidDel="008852B4">
          <w:rPr>
            <w:rFonts w:ascii="Times New Roman" w:hAnsi="Times New Roman" w:cs="Times New Roman"/>
            <w:sz w:val="24"/>
            <w:szCs w:val="24"/>
          </w:rPr>
          <w:delText xml:space="preserve"> Sunday Ticket decreased by ten percent from last season.</w:delText>
        </w:r>
        <w:r w:rsidDel="008852B4">
          <w:rPr>
            <w:rFonts w:ascii="Times New Roman" w:hAnsi="Times New Roman" w:cs="Times New Roman"/>
            <w:sz w:val="24"/>
            <w:szCs w:val="24"/>
          </w:rPr>
          <w:delText xml:space="preserve"> Recently, there has been a problem with many establishments purchasing Sunday Ticket as a residence, not at the inflated commercial price. EVERPASS has said they are beginning to cross reference the address listed on purchase and are using digital tracking and AI tools to ensure that these places will pay </w:delText>
        </w:r>
        <w:r w:rsidR="0063333F" w:rsidDel="008852B4">
          <w:rPr>
            <w:rFonts w:ascii="Times New Roman" w:hAnsi="Times New Roman" w:cs="Times New Roman"/>
            <w:sz w:val="24"/>
            <w:szCs w:val="24"/>
          </w:rPr>
          <w:delText>the full amount</w:delText>
        </w:r>
        <w:r w:rsidDel="008852B4">
          <w:rPr>
            <w:rFonts w:ascii="Times New Roman" w:hAnsi="Times New Roman" w:cs="Times New Roman"/>
            <w:sz w:val="24"/>
            <w:szCs w:val="24"/>
          </w:rPr>
          <w:delText>.</w:delText>
        </w:r>
      </w:del>
    </w:p>
    <w:p w14:paraId="2BBFC439" w14:textId="28AAEA3A" w:rsidR="007B0B98" w:rsidRDefault="004D4B6C" w:rsidP="007B0B98">
      <w:pPr>
        <w:spacing w:line="360" w:lineRule="auto"/>
        <w:ind w:firstLine="360"/>
        <w:rPr>
          <w:rFonts w:ascii="Times New Roman" w:hAnsi="Times New Roman" w:cs="Times New Roman"/>
          <w:sz w:val="24"/>
          <w:szCs w:val="24"/>
        </w:rPr>
      </w:pPr>
      <w:del w:id="274" w:author="Michael Early" w:date="2024-12-13T10:30:00Z" w16du:dateUtc="2024-12-13T18:30:00Z">
        <w:r w:rsidRPr="004D4B6C" w:rsidDel="000E7FE3">
          <w:rPr>
            <w:rFonts w:ascii="Times New Roman" w:hAnsi="Times New Roman" w:cs="Times New Roman"/>
            <w:sz w:val="24"/>
            <w:szCs w:val="24"/>
          </w:rPr>
          <w:delText xml:space="preserve">The NFL is offering what </w:delText>
        </w:r>
      </w:del>
      <w:del w:id="275" w:author="Michael Early" w:date="2024-12-12T11:33:00Z" w16du:dateUtc="2024-12-12T19:33:00Z">
        <w:r w:rsidRPr="004D4B6C" w:rsidDel="002B2BF2">
          <w:rPr>
            <w:rFonts w:ascii="Times New Roman" w:hAnsi="Times New Roman" w:cs="Times New Roman"/>
            <w:sz w:val="24"/>
            <w:szCs w:val="24"/>
          </w:rPr>
          <w:delText xml:space="preserve">Williams </w:delText>
        </w:r>
      </w:del>
      <w:del w:id="276" w:author="Michael Early" w:date="2024-12-13T10:30:00Z" w16du:dateUtc="2024-12-13T18:30:00Z">
        <w:r w:rsidRPr="004D4B6C" w:rsidDel="000E7FE3">
          <w:rPr>
            <w:rFonts w:ascii="Times New Roman" w:hAnsi="Times New Roman" w:cs="Times New Roman"/>
            <w:sz w:val="24"/>
            <w:szCs w:val="24"/>
          </w:rPr>
          <w:delText>and Yellen refer to as a pure bundling strategy. A pure bundling strategy entails not offering individual component pricing, and solely offering components in a grand bundle at the price of the bundle.</w:delText>
        </w:r>
        <w:r w:rsidR="007B0B98" w:rsidRPr="007B0B98" w:rsidDel="000E7FE3">
          <w:delText xml:space="preserve"> </w:delText>
        </w:r>
        <w:r w:rsidR="007B0B98" w:rsidRPr="007B0B98" w:rsidDel="000E7FE3">
          <w:rPr>
            <w:rFonts w:ascii="Times New Roman" w:hAnsi="Times New Roman" w:cs="Times New Roman"/>
            <w:sz w:val="24"/>
            <w:szCs w:val="24"/>
          </w:rPr>
          <w:delText xml:space="preserve">The bundle of goods is </w:delText>
        </w:r>
      </w:del>
      <w:del w:id="277" w:author="Michael Early" w:date="2024-12-12T11:35:00Z" w16du:dateUtc="2024-12-12T19:35:00Z">
        <w:r w:rsidR="007B0B98" w:rsidRPr="007B0B98" w:rsidDel="002B2BF2">
          <w:rPr>
            <w:rFonts w:ascii="Times New Roman" w:hAnsi="Times New Roman" w:cs="Times New Roman"/>
            <w:sz w:val="24"/>
            <w:szCs w:val="24"/>
          </w:rPr>
          <w:delText xml:space="preserve">often </w:delText>
        </w:r>
      </w:del>
      <w:del w:id="278" w:author="Michael Early" w:date="2024-12-13T10:30:00Z" w16du:dateUtc="2024-12-13T18:30:00Z">
        <w:r w:rsidR="007B0B98" w:rsidRPr="007B0B98" w:rsidDel="000E7FE3">
          <w:rPr>
            <w:rFonts w:ascii="Times New Roman" w:hAnsi="Times New Roman" w:cs="Times New Roman"/>
            <w:sz w:val="24"/>
            <w:szCs w:val="24"/>
          </w:rPr>
          <w:delText>cheaper than many people would value the individual components when added to each other, so the producer is able to extract more surplus than pure pricing.</w:delText>
        </w:r>
        <w:r w:rsidRPr="004D4B6C" w:rsidDel="000E7FE3">
          <w:rPr>
            <w:rFonts w:ascii="Times New Roman" w:hAnsi="Times New Roman" w:cs="Times New Roman"/>
            <w:sz w:val="24"/>
            <w:szCs w:val="24"/>
          </w:rPr>
          <w:delText xml:space="preserve"> </w:delText>
        </w:r>
      </w:del>
      <w:r w:rsidR="005B7686">
        <w:rPr>
          <w:rFonts w:ascii="Times New Roman" w:hAnsi="Times New Roman" w:cs="Times New Roman"/>
          <w:sz w:val="24"/>
          <w:szCs w:val="24"/>
        </w:rPr>
        <w:t xml:space="preserve">An alternative to pure bundling and pure components is what </w:t>
      </w:r>
      <w:del w:id="279" w:author="Michael Early" w:date="2024-12-12T11:33:00Z" w16du:dateUtc="2024-12-12T19:33:00Z">
        <w:r w:rsidR="005B7686" w:rsidDel="002B2BF2">
          <w:rPr>
            <w:rFonts w:ascii="Times New Roman" w:hAnsi="Times New Roman" w:cs="Times New Roman"/>
            <w:sz w:val="24"/>
            <w:szCs w:val="24"/>
          </w:rPr>
          <w:delText xml:space="preserve">Williams </w:delText>
        </w:r>
      </w:del>
      <w:ins w:id="280" w:author="Michael Early" w:date="2024-12-12T11:33:00Z" w16du:dateUtc="2024-12-12T19:33:00Z">
        <w:r w:rsidR="002B2BF2">
          <w:rPr>
            <w:rFonts w:ascii="Times New Roman" w:hAnsi="Times New Roman" w:cs="Times New Roman"/>
            <w:sz w:val="24"/>
            <w:szCs w:val="24"/>
          </w:rPr>
          <w:t xml:space="preserve">Adams </w:t>
        </w:r>
      </w:ins>
      <w:r w:rsidR="005B7686">
        <w:rPr>
          <w:rFonts w:ascii="Times New Roman" w:hAnsi="Times New Roman" w:cs="Times New Roman"/>
          <w:sz w:val="24"/>
          <w:szCs w:val="24"/>
        </w:rPr>
        <w:t xml:space="preserve">and Yellen refer to as mixed bundling. </w:t>
      </w:r>
      <w:r w:rsidRPr="004D4B6C">
        <w:rPr>
          <w:rFonts w:ascii="Times New Roman" w:hAnsi="Times New Roman" w:cs="Times New Roman"/>
          <w:sz w:val="24"/>
          <w:szCs w:val="24"/>
        </w:rPr>
        <w:t xml:space="preserve">Mixed bundling is the pricing strategy in which in addition to the grand bundle, the monopolist also offers the individual components at their respective price points as well. This begs the question: When is pure bundling optimal when compared to mixed bundling? </w:t>
      </w:r>
    </w:p>
    <w:p w14:paraId="091AB647" w14:textId="429CB1D5" w:rsidR="004D4B6C" w:rsidRDefault="004D4B6C" w:rsidP="007B0B98">
      <w:pPr>
        <w:spacing w:line="360" w:lineRule="auto"/>
        <w:ind w:firstLine="360"/>
        <w:rPr>
          <w:rFonts w:ascii="Times New Roman" w:hAnsi="Times New Roman" w:cs="Times New Roman"/>
          <w:sz w:val="24"/>
          <w:szCs w:val="24"/>
        </w:rPr>
      </w:pPr>
      <w:r w:rsidRPr="004D4B6C">
        <w:rPr>
          <w:rFonts w:ascii="Times New Roman" w:hAnsi="Times New Roman" w:cs="Times New Roman"/>
          <w:sz w:val="24"/>
          <w:szCs w:val="24"/>
        </w:rPr>
        <w:t xml:space="preserve">Haghpanah and Hartline (2021) address this question. The answer they reach is that pure bundling is optimal when consumers are less likely to purchase the additional component outside of the bundle. One of the examples the authors use is </w:t>
      </w:r>
      <w:r w:rsidR="00E82B15">
        <w:rPr>
          <w:rFonts w:ascii="Times New Roman" w:hAnsi="Times New Roman" w:cs="Times New Roman"/>
          <w:sz w:val="24"/>
          <w:szCs w:val="24"/>
        </w:rPr>
        <w:t>when business travelers book hotel stays</w:t>
      </w:r>
      <w:r w:rsidRPr="004D4B6C">
        <w:rPr>
          <w:rFonts w:ascii="Times New Roman" w:hAnsi="Times New Roman" w:cs="Times New Roman"/>
          <w:sz w:val="24"/>
          <w:szCs w:val="24"/>
        </w:rPr>
        <w:t xml:space="preserve">. </w:t>
      </w:r>
      <w:r w:rsidR="001D23F1">
        <w:rPr>
          <w:rFonts w:ascii="Times New Roman" w:hAnsi="Times New Roman" w:cs="Times New Roman"/>
          <w:sz w:val="24"/>
          <w:szCs w:val="24"/>
        </w:rPr>
        <w:t>When compared to families travelling for fun and leisure, business travelers are often less price sensitive, as their expenses the company for which they are travelling</w:t>
      </w:r>
      <w:r w:rsidR="0063333F">
        <w:rPr>
          <w:rFonts w:ascii="Times New Roman" w:hAnsi="Times New Roman" w:cs="Times New Roman"/>
          <w:sz w:val="24"/>
          <w:szCs w:val="24"/>
        </w:rPr>
        <w:t xml:space="preserve"> will reimburse</w:t>
      </w:r>
      <w:ins w:id="281" w:author="Michael Early" w:date="2024-12-13T10:31:00Z" w16du:dateUtc="2024-12-13T18:31:00Z">
        <w:r w:rsidR="000E7FE3">
          <w:rPr>
            <w:rFonts w:ascii="Times New Roman" w:hAnsi="Times New Roman" w:cs="Times New Roman"/>
            <w:sz w:val="24"/>
            <w:szCs w:val="24"/>
          </w:rPr>
          <w:t>d</w:t>
        </w:r>
      </w:ins>
      <w:r w:rsidR="001D23F1">
        <w:rPr>
          <w:rFonts w:ascii="Times New Roman" w:hAnsi="Times New Roman" w:cs="Times New Roman"/>
          <w:sz w:val="24"/>
          <w:szCs w:val="24"/>
        </w:rPr>
        <w:t xml:space="preserve">. </w:t>
      </w:r>
      <w:r w:rsidRPr="004D4B6C">
        <w:rPr>
          <w:rFonts w:ascii="Times New Roman" w:hAnsi="Times New Roman" w:cs="Times New Roman"/>
          <w:sz w:val="24"/>
          <w:szCs w:val="24"/>
        </w:rPr>
        <w:t xml:space="preserve">People travelling for business often do not utilize the pool and would thus have a lower willingness to pay for pool access but would often utilize internet access. In this scenario, bundling the pool access is optimal since the business traveler would more than likely purchase the additional component (internet access) outside of the bundle, but not pool access. </w:t>
      </w:r>
    </w:p>
    <w:p w14:paraId="68BDD022" w14:textId="52AA2C81" w:rsidR="00EF41AF" w:rsidRDefault="00EF41AF" w:rsidP="007B0B98">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Another explanation </w:t>
      </w:r>
      <w:r w:rsidRPr="004D4B6C">
        <w:rPr>
          <w:rFonts w:ascii="Times New Roman" w:hAnsi="Times New Roman" w:cs="Times New Roman"/>
          <w:sz w:val="24"/>
          <w:szCs w:val="24"/>
        </w:rPr>
        <w:t>Haghpanah and Hartline</w:t>
      </w:r>
      <w:r>
        <w:rPr>
          <w:rFonts w:ascii="Times New Roman" w:hAnsi="Times New Roman" w:cs="Times New Roman"/>
          <w:sz w:val="24"/>
          <w:szCs w:val="24"/>
        </w:rPr>
        <w:t xml:space="preserve"> offer is that when there is a negative correlation of product valuations across customers, pure bundling is optimal. This </w:t>
      </w:r>
      <w:r w:rsidR="0063333F">
        <w:rPr>
          <w:rFonts w:ascii="Times New Roman" w:hAnsi="Times New Roman" w:cs="Times New Roman"/>
          <w:sz w:val="24"/>
          <w:szCs w:val="24"/>
        </w:rPr>
        <w:t>means</w:t>
      </w:r>
      <w:r>
        <w:rPr>
          <w:rFonts w:ascii="Times New Roman" w:hAnsi="Times New Roman" w:cs="Times New Roman"/>
          <w:sz w:val="24"/>
          <w:szCs w:val="24"/>
        </w:rPr>
        <w:t xml:space="preserve"> that each consumer has a </w:t>
      </w:r>
      <w:r w:rsidR="00D24BDE">
        <w:rPr>
          <w:rFonts w:ascii="Times New Roman" w:hAnsi="Times New Roman" w:cs="Times New Roman"/>
          <w:sz w:val="24"/>
          <w:szCs w:val="24"/>
        </w:rPr>
        <w:t xml:space="preserve">high valuation on a certain item or few items, but then lower valuations on the other components. If these components are only available as a bundle, then the consumer must purchase the entire bundle </w:t>
      </w:r>
      <w:r w:rsidR="0063333F">
        <w:rPr>
          <w:rFonts w:ascii="Times New Roman" w:hAnsi="Times New Roman" w:cs="Times New Roman"/>
          <w:sz w:val="24"/>
          <w:szCs w:val="24"/>
        </w:rPr>
        <w:t>to</w:t>
      </w:r>
      <w:r w:rsidR="00D24BDE">
        <w:rPr>
          <w:rFonts w:ascii="Times New Roman" w:hAnsi="Times New Roman" w:cs="Times New Roman"/>
          <w:sz w:val="24"/>
          <w:szCs w:val="24"/>
        </w:rPr>
        <w:t xml:space="preserve"> obtain their desired commodity/good. </w:t>
      </w:r>
      <w:del w:id="282" w:author="Michael Early" w:date="2024-12-13T10:34:00Z" w16du:dateUtc="2024-12-13T18:34:00Z">
        <w:r w:rsidR="00D24BDE" w:rsidDel="000E7FE3">
          <w:rPr>
            <w:rFonts w:ascii="Times New Roman" w:hAnsi="Times New Roman" w:cs="Times New Roman"/>
            <w:sz w:val="24"/>
            <w:szCs w:val="24"/>
          </w:rPr>
          <w:delText xml:space="preserve">One example is Microsoft Office. Most if not all people need </w:delText>
        </w:r>
        <w:r w:rsidR="0063333F" w:rsidDel="000E7FE3">
          <w:rPr>
            <w:rFonts w:ascii="Times New Roman" w:hAnsi="Times New Roman" w:cs="Times New Roman"/>
            <w:sz w:val="24"/>
            <w:szCs w:val="24"/>
          </w:rPr>
          <w:delText>a</w:delText>
        </w:r>
        <w:r w:rsidR="00D24BDE" w:rsidDel="000E7FE3">
          <w:rPr>
            <w:rFonts w:ascii="Times New Roman" w:hAnsi="Times New Roman" w:cs="Times New Roman"/>
            <w:sz w:val="24"/>
            <w:szCs w:val="24"/>
          </w:rPr>
          <w:delText xml:space="preserve"> word processor, and Microsoft </w:delText>
        </w:r>
      </w:del>
      <w:del w:id="283" w:author="Michael Early" w:date="2024-12-12T11:35:00Z" w16du:dateUtc="2024-12-12T19:35:00Z">
        <w:r w:rsidR="00D24BDE" w:rsidDel="002B2BF2">
          <w:rPr>
            <w:rFonts w:ascii="Times New Roman" w:hAnsi="Times New Roman" w:cs="Times New Roman"/>
            <w:sz w:val="24"/>
            <w:szCs w:val="24"/>
          </w:rPr>
          <w:delText>w</w:delText>
        </w:r>
      </w:del>
      <w:del w:id="284" w:author="Michael Early" w:date="2024-12-13T10:34:00Z" w16du:dateUtc="2024-12-13T18:34:00Z">
        <w:r w:rsidR="00D24BDE" w:rsidDel="000E7FE3">
          <w:rPr>
            <w:rFonts w:ascii="Times New Roman" w:hAnsi="Times New Roman" w:cs="Times New Roman"/>
            <w:sz w:val="24"/>
            <w:szCs w:val="24"/>
          </w:rPr>
          <w:delText>ord is one of the most popular options. Additionally, Excel and PowerPoint also are used for projects and other daily needs in an office or school setting. However, you cannot just purchase access to Word or just Excel, you must purchase the entire Microsoft Office bundle, which comes with other features including OneNote</w:delText>
        </w:r>
      </w:del>
      <w:del w:id="285" w:author="Michael Early" w:date="2024-12-12T11:36:00Z" w16du:dateUtc="2024-12-12T19:36:00Z">
        <w:r w:rsidR="00D24BDE" w:rsidDel="002B2BF2">
          <w:rPr>
            <w:rFonts w:ascii="Times New Roman" w:hAnsi="Times New Roman" w:cs="Times New Roman"/>
            <w:sz w:val="24"/>
            <w:szCs w:val="24"/>
          </w:rPr>
          <w:delText xml:space="preserve">, Outlook, </w:delText>
        </w:r>
      </w:del>
      <w:del w:id="286" w:author="Michael Early" w:date="2024-12-12T11:35:00Z" w16du:dateUtc="2024-12-12T19:35:00Z">
        <w:r w:rsidR="00D24BDE" w:rsidDel="002B2BF2">
          <w:rPr>
            <w:rFonts w:ascii="Times New Roman" w:hAnsi="Times New Roman" w:cs="Times New Roman"/>
            <w:sz w:val="24"/>
            <w:szCs w:val="24"/>
          </w:rPr>
          <w:delText>Publisher, and Access</w:delText>
        </w:r>
      </w:del>
      <w:del w:id="287" w:author="Michael Early" w:date="2024-12-13T10:34:00Z" w16du:dateUtc="2024-12-13T18:34:00Z">
        <w:r w:rsidR="00D24BDE" w:rsidDel="000E7FE3">
          <w:rPr>
            <w:rFonts w:ascii="Times New Roman" w:hAnsi="Times New Roman" w:cs="Times New Roman"/>
            <w:sz w:val="24"/>
            <w:szCs w:val="24"/>
          </w:rPr>
          <w:delText xml:space="preserve">. Consumers have no choice but to purchase the entire bundle because many of them have been using these features for most of their lives. One difference from the NFL application is that in the case of Microsoft Office, consumers could switch to an alternative like Google Drive. Microsoft believes that their products are superior and have become comfortable for people to use due to its long lifetime, so they know that this pricing model is best for them. </w:delText>
        </w:r>
      </w:del>
      <w:r w:rsidR="00D24BDE">
        <w:rPr>
          <w:rFonts w:ascii="Times New Roman" w:hAnsi="Times New Roman" w:cs="Times New Roman"/>
          <w:sz w:val="24"/>
          <w:szCs w:val="24"/>
        </w:rPr>
        <w:t xml:space="preserve">Because </w:t>
      </w:r>
      <w:r w:rsidR="00190770">
        <w:rPr>
          <w:rFonts w:ascii="Times New Roman" w:hAnsi="Times New Roman" w:cs="Times New Roman"/>
          <w:sz w:val="24"/>
          <w:szCs w:val="24"/>
        </w:rPr>
        <w:t>the</w:t>
      </w:r>
      <w:r w:rsidR="00D24BDE">
        <w:rPr>
          <w:rFonts w:ascii="Times New Roman" w:hAnsi="Times New Roman" w:cs="Times New Roman"/>
          <w:sz w:val="24"/>
          <w:szCs w:val="24"/>
        </w:rPr>
        <w:t xml:space="preserve"> NFL has no direct competition in the sense that there is no other professional football league </w:t>
      </w:r>
      <w:ins w:id="288" w:author="Michael Early" w:date="2024-12-13T10:32:00Z" w16du:dateUtc="2024-12-13T18:32:00Z">
        <w:r w:rsidR="000E7FE3">
          <w:rPr>
            <w:rFonts w:ascii="Times New Roman" w:hAnsi="Times New Roman" w:cs="Times New Roman"/>
            <w:sz w:val="24"/>
            <w:szCs w:val="24"/>
          </w:rPr>
          <w:t xml:space="preserve">remotely </w:t>
        </w:r>
      </w:ins>
      <w:r w:rsidR="0063333F">
        <w:rPr>
          <w:rFonts w:ascii="Times New Roman" w:hAnsi="Times New Roman" w:cs="Times New Roman"/>
          <w:sz w:val="24"/>
          <w:szCs w:val="24"/>
        </w:rPr>
        <w:t>as</w:t>
      </w:r>
      <w:r w:rsidR="00D24BDE">
        <w:rPr>
          <w:rFonts w:ascii="Times New Roman" w:hAnsi="Times New Roman" w:cs="Times New Roman"/>
          <w:sz w:val="24"/>
          <w:szCs w:val="24"/>
        </w:rPr>
        <w:t xml:space="preserve"> popular, </w:t>
      </w:r>
      <w:del w:id="289" w:author="Michael Early" w:date="2024-12-13T10:34:00Z" w16du:dateUtc="2024-12-13T18:34:00Z">
        <w:r w:rsidR="00D24BDE" w:rsidDel="000E7FE3">
          <w:rPr>
            <w:rFonts w:ascii="Times New Roman" w:hAnsi="Times New Roman" w:cs="Times New Roman"/>
            <w:sz w:val="24"/>
            <w:szCs w:val="24"/>
          </w:rPr>
          <w:delText xml:space="preserve">so </w:delText>
        </w:r>
      </w:del>
      <w:r w:rsidR="00D24BDE">
        <w:rPr>
          <w:rFonts w:ascii="Times New Roman" w:hAnsi="Times New Roman" w:cs="Times New Roman"/>
          <w:sz w:val="24"/>
          <w:szCs w:val="24"/>
        </w:rPr>
        <w:t xml:space="preserve">consumers </w:t>
      </w:r>
      <w:del w:id="290" w:author="Michael Early" w:date="2024-12-13T10:34:00Z" w16du:dateUtc="2024-12-13T18:34:00Z">
        <w:r w:rsidR="00D24BDE" w:rsidDel="000E7FE3">
          <w:rPr>
            <w:rFonts w:ascii="Times New Roman" w:hAnsi="Times New Roman" w:cs="Times New Roman"/>
            <w:sz w:val="24"/>
            <w:szCs w:val="24"/>
          </w:rPr>
          <w:delText xml:space="preserve">must </w:delText>
        </w:r>
      </w:del>
      <w:ins w:id="291" w:author="Michael Early" w:date="2024-12-13T10:40:00Z" w16du:dateUtc="2024-12-13T18:40:00Z">
        <w:r w:rsidR="006341EA">
          <w:rPr>
            <w:rFonts w:ascii="Times New Roman" w:hAnsi="Times New Roman" w:cs="Times New Roman"/>
            <w:sz w:val="24"/>
            <w:szCs w:val="24"/>
          </w:rPr>
          <w:t>must</w:t>
        </w:r>
      </w:ins>
      <w:ins w:id="292" w:author="Michael Early" w:date="2024-12-13T10:34:00Z" w16du:dateUtc="2024-12-13T18:34:00Z">
        <w:r w:rsidR="000E7FE3">
          <w:rPr>
            <w:rFonts w:ascii="Times New Roman" w:hAnsi="Times New Roman" w:cs="Times New Roman"/>
            <w:sz w:val="24"/>
            <w:szCs w:val="24"/>
          </w:rPr>
          <w:t xml:space="preserve"> decide to </w:t>
        </w:r>
      </w:ins>
      <w:r w:rsidR="00D24BDE">
        <w:rPr>
          <w:rFonts w:ascii="Times New Roman" w:hAnsi="Times New Roman" w:cs="Times New Roman"/>
          <w:sz w:val="24"/>
          <w:szCs w:val="24"/>
        </w:rPr>
        <w:t xml:space="preserve">purchase the grand bundle </w:t>
      </w:r>
      <w:r w:rsidR="00B7182A">
        <w:rPr>
          <w:rFonts w:ascii="Times New Roman" w:hAnsi="Times New Roman" w:cs="Times New Roman"/>
          <w:sz w:val="24"/>
          <w:szCs w:val="24"/>
        </w:rPr>
        <w:t>to</w:t>
      </w:r>
      <w:r w:rsidR="00D24BDE">
        <w:rPr>
          <w:rFonts w:ascii="Times New Roman" w:hAnsi="Times New Roman" w:cs="Times New Roman"/>
          <w:sz w:val="24"/>
          <w:szCs w:val="24"/>
        </w:rPr>
        <w:t xml:space="preserve"> obtain the component(s)/team package(s) that they would want to watch</w:t>
      </w:r>
      <w:ins w:id="293" w:author="Michael Early" w:date="2024-12-13T10:34:00Z" w16du:dateUtc="2024-12-13T18:34:00Z">
        <w:r w:rsidR="000E7FE3">
          <w:rPr>
            <w:rFonts w:ascii="Times New Roman" w:hAnsi="Times New Roman" w:cs="Times New Roman"/>
            <w:sz w:val="24"/>
            <w:szCs w:val="24"/>
          </w:rPr>
          <w:t>, or not watch their favorite team at all</w:t>
        </w:r>
      </w:ins>
      <w:r w:rsidR="00D24BDE">
        <w:rPr>
          <w:rFonts w:ascii="Times New Roman" w:hAnsi="Times New Roman" w:cs="Times New Roman"/>
          <w:sz w:val="24"/>
          <w:szCs w:val="24"/>
        </w:rPr>
        <w:t xml:space="preserve">. This </w:t>
      </w:r>
      <w:r w:rsidR="00190770">
        <w:rPr>
          <w:rFonts w:ascii="Times New Roman" w:hAnsi="Times New Roman" w:cs="Times New Roman"/>
          <w:sz w:val="24"/>
          <w:szCs w:val="24"/>
        </w:rPr>
        <w:t>will</w:t>
      </w:r>
      <w:r w:rsidR="00D24BDE">
        <w:rPr>
          <w:rFonts w:ascii="Times New Roman" w:hAnsi="Times New Roman" w:cs="Times New Roman"/>
          <w:sz w:val="24"/>
          <w:szCs w:val="24"/>
        </w:rPr>
        <w:t xml:space="preserve"> increase the profits if the NFL believes that </w:t>
      </w:r>
      <w:r w:rsidR="00B7182A">
        <w:rPr>
          <w:rFonts w:ascii="Times New Roman" w:hAnsi="Times New Roman" w:cs="Times New Roman"/>
          <w:sz w:val="24"/>
          <w:szCs w:val="24"/>
        </w:rPr>
        <w:t>most of</w:t>
      </w:r>
      <w:r w:rsidR="00D24BDE">
        <w:rPr>
          <w:rFonts w:ascii="Times New Roman" w:hAnsi="Times New Roman" w:cs="Times New Roman"/>
          <w:sz w:val="24"/>
          <w:szCs w:val="24"/>
        </w:rPr>
        <w:t xml:space="preserve"> its fans would only purchase a single team’s package, so they would make more money by forcing individuals to choose either they do not get to watch their team, or they </w:t>
      </w:r>
      <w:r w:rsidR="00B7182A">
        <w:rPr>
          <w:rFonts w:ascii="Times New Roman" w:hAnsi="Times New Roman" w:cs="Times New Roman"/>
          <w:sz w:val="24"/>
          <w:szCs w:val="24"/>
        </w:rPr>
        <w:t>must</w:t>
      </w:r>
      <w:r w:rsidR="00D24BDE">
        <w:rPr>
          <w:rFonts w:ascii="Times New Roman" w:hAnsi="Times New Roman" w:cs="Times New Roman"/>
          <w:sz w:val="24"/>
          <w:szCs w:val="24"/>
        </w:rPr>
        <w:t xml:space="preserve"> pay more than one would </w:t>
      </w:r>
      <w:ins w:id="294" w:author="Michael Early" w:date="2024-12-13T10:40:00Z" w16du:dateUtc="2024-12-13T18:40:00Z">
        <w:r w:rsidR="006341EA">
          <w:rPr>
            <w:rFonts w:ascii="Times New Roman" w:hAnsi="Times New Roman" w:cs="Times New Roman"/>
            <w:sz w:val="24"/>
            <w:szCs w:val="24"/>
          </w:rPr>
          <w:t xml:space="preserve">have originally </w:t>
        </w:r>
      </w:ins>
      <w:r w:rsidR="00D24BDE">
        <w:rPr>
          <w:rFonts w:ascii="Times New Roman" w:hAnsi="Times New Roman" w:cs="Times New Roman"/>
          <w:sz w:val="24"/>
          <w:szCs w:val="24"/>
        </w:rPr>
        <w:t>expect</w:t>
      </w:r>
      <w:ins w:id="295" w:author="Michael Early" w:date="2024-12-13T10:40:00Z" w16du:dateUtc="2024-12-13T18:40:00Z">
        <w:r w:rsidR="006341EA">
          <w:rPr>
            <w:rFonts w:ascii="Times New Roman" w:hAnsi="Times New Roman" w:cs="Times New Roman"/>
            <w:sz w:val="24"/>
            <w:szCs w:val="24"/>
          </w:rPr>
          <w:t>ed</w:t>
        </w:r>
      </w:ins>
      <w:r w:rsidR="00D24BDE">
        <w:rPr>
          <w:rFonts w:ascii="Times New Roman" w:hAnsi="Times New Roman" w:cs="Times New Roman"/>
          <w:sz w:val="24"/>
          <w:szCs w:val="24"/>
        </w:rPr>
        <w:t>.</w:t>
      </w:r>
    </w:p>
    <w:p w14:paraId="028D1523" w14:textId="3A5FBA0B" w:rsidR="00B7182A" w:rsidRPr="004D4B6C" w:rsidRDefault="00B7182A" w:rsidP="007B0B98">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It can also be assumed that more fans who do not consider purchasing the bundle in its current state would purchase the Sunday Ticket bundle for their team. However, most fans would have otherwise watched the game via their cable provider, and the NFL </w:t>
      </w:r>
      <w:r w:rsidR="00E82B15">
        <w:rPr>
          <w:rFonts w:ascii="Times New Roman" w:hAnsi="Times New Roman" w:cs="Times New Roman"/>
          <w:sz w:val="24"/>
          <w:szCs w:val="24"/>
        </w:rPr>
        <w:t>should</w:t>
      </w:r>
      <w:r>
        <w:rPr>
          <w:rFonts w:ascii="Times New Roman" w:hAnsi="Times New Roman" w:cs="Times New Roman"/>
          <w:sz w:val="24"/>
          <w:szCs w:val="24"/>
        </w:rPr>
        <w:t xml:space="preserve"> not care through </w:t>
      </w:r>
      <w:r>
        <w:rPr>
          <w:rFonts w:ascii="Times New Roman" w:hAnsi="Times New Roman" w:cs="Times New Roman"/>
          <w:sz w:val="24"/>
          <w:szCs w:val="24"/>
        </w:rPr>
        <w:lastRenderedPageBreak/>
        <w:t xml:space="preserve">which avenue people watch their games, so this influx of viewers would not affect the market </w:t>
      </w:r>
      <w:r w:rsidR="00E82B15">
        <w:rPr>
          <w:rFonts w:ascii="Times New Roman" w:hAnsi="Times New Roman" w:cs="Times New Roman"/>
          <w:sz w:val="24"/>
          <w:szCs w:val="24"/>
        </w:rPr>
        <w:t>overall but</w:t>
      </w:r>
      <w:r>
        <w:rPr>
          <w:rFonts w:ascii="Times New Roman" w:hAnsi="Times New Roman" w:cs="Times New Roman"/>
          <w:sz w:val="24"/>
          <w:szCs w:val="24"/>
        </w:rPr>
        <w:t xml:space="preserve"> could impact broadcasting contract renewals in the future.</w:t>
      </w:r>
    </w:p>
    <w:p w14:paraId="60CF7857" w14:textId="31DD75ED" w:rsidR="004D4B6C" w:rsidRDefault="004D4B6C" w:rsidP="007B0B98">
      <w:pPr>
        <w:spacing w:line="360" w:lineRule="auto"/>
        <w:ind w:firstLine="360"/>
        <w:rPr>
          <w:rFonts w:ascii="Times New Roman" w:hAnsi="Times New Roman" w:cs="Times New Roman"/>
          <w:sz w:val="24"/>
          <w:szCs w:val="24"/>
        </w:rPr>
      </w:pPr>
      <w:r w:rsidRPr="004D4B6C">
        <w:rPr>
          <w:rFonts w:ascii="Times New Roman" w:hAnsi="Times New Roman" w:cs="Times New Roman"/>
          <w:sz w:val="24"/>
          <w:szCs w:val="24"/>
        </w:rPr>
        <w:t xml:space="preserve">This interpretation means that the NFL assumes that most fans of a team would not purchase viewing packages for other teams in addition to the purchase of their team’s package. With the preestablished types of fans, this means that the NFL assumes that </w:t>
      </w:r>
      <w:del w:id="296" w:author="Michael Early" w:date="2024-12-12T11:37:00Z" w16du:dateUtc="2024-12-12T19:37:00Z">
        <w:r w:rsidRPr="004D4B6C" w:rsidDel="002B2BF2">
          <w:rPr>
            <w:rFonts w:ascii="Times New Roman" w:hAnsi="Times New Roman" w:cs="Times New Roman"/>
            <w:sz w:val="24"/>
            <w:szCs w:val="24"/>
          </w:rPr>
          <w:delText>many of</w:delText>
        </w:r>
      </w:del>
      <w:ins w:id="297" w:author="Michael Early" w:date="2024-12-12T11:37:00Z" w16du:dateUtc="2024-12-12T19:37:00Z">
        <w:r w:rsidR="002B2BF2">
          <w:rPr>
            <w:rFonts w:ascii="Times New Roman" w:hAnsi="Times New Roman" w:cs="Times New Roman"/>
            <w:sz w:val="24"/>
            <w:szCs w:val="24"/>
          </w:rPr>
          <w:t>most of</w:t>
        </w:r>
      </w:ins>
      <w:r w:rsidRPr="004D4B6C">
        <w:rPr>
          <w:rFonts w:ascii="Times New Roman" w:hAnsi="Times New Roman" w:cs="Times New Roman"/>
          <w:sz w:val="24"/>
          <w:szCs w:val="24"/>
        </w:rPr>
        <w:t xml:space="preserve"> their fans</w:t>
      </w:r>
      <w:ins w:id="298" w:author="Michael Early" w:date="2024-12-12T11:37:00Z" w16du:dateUtc="2024-12-12T19:37:00Z">
        <w:r w:rsidR="002B2BF2">
          <w:rPr>
            <w:rFonts w:ascii="Times New Roman" w:hAnsi="Times New Roman" w:cs="Times New Roman"/>
            <w:sz w:val="24"/>
            <w:szCs w:val="24"/>
          </w:rPr>
          <w:t xml:space="preserve"> have high WTP’s for one team (team fans), and thus </w:t>
        </w:r>
      </w:ins>
      <w:del w:id="299" w:author="Michael Early" w:date="2024-12-12T11:37:00Z" w16du:dateUtc="2024-12-12T19:37:00Z">
        <w:r w:rsidRPr="004D4B6C" w:rsidDel="002B2BF2">
          <w:rPr>
            <w:rFonts w:ascii="Times New Roman" w:hAnsi="Times New Roman" w:cs="Times New Roman"/>
            <w:sz w:val="24"/>
            <w:szCs w:val="24"/>
          </w:rPr>
          <w:delText xml:space="preserve"> </w:delText>
        </w:r>
      </w:del>
      <w:r w:rsidRPr="004D4B6C">
        <w:rPr>
          <w:rFonts w:ascii="Times New Roman" w:hAnsi="Times New Roman" w:cs="Times New Roman"/>
          <w:sz w:val="24"/>
          <w:szCs w:val="24"/>
        </w:rPr>
        <w:t>are not diehard</w:t>
      </w:r>
      <w:ins w:id="300" w:author="Michael Early" w:date="2024-12-12T11:37:00Z" w16du:dateUtc="2024-12-12T19:37:00Z">
        <w:r w:rsidR="002B2BF2">
          <w:rPr>
            <w:rFonts w:ascii="Times New Roman" w:hAnsi="Times New Roman" w:cs="Times New Roman"/>
            <w:sz w:val="24"/>
            <w:szCs w:val="24"/>
          </w:rPr>
          <w:t xml:space="preserve">. </w:t>
        </w:r>
      </w:ins>
      <w:del w:id="301" w:author="Michael Early" w:date="2024-12-12T11:37:00Z" w16du:dateUtc="2024-12-12T19:37:00Z">
        <w:r w:rsidRPr="004D4B6C" w:rsidDel="002B2BF2">
          <w:rPr>
            <w:rFonts w:ascii="Times New Roman" w:hAnsi="Times New Roman" w:cs="Times New Roman"/>
            <w:sz w:val="24"/>
            <w:szCs w:val="24"/>
          </w:rPr>
          <w:delText xml:space="preserve"> fans but are mostly serious fans and casual fans. </w:delText>
        </w:r>
      </w:del>
      <w:r w:rsidRPr="004D4B6C">
        <w:rPr>
          <w:rFonts w:ascii="Times New Roman" w:hAnsi="Times New Roman" w:cs="Times New Roman"/>
          <w:sz w:val="24"/>
          <w:szCs w:val="24"/>
        </w:rPr>
        <w:t xml:space="preserve">The NFL must believe that </w:t>
      </w:r>
      <w:del w:id="302" w:author="Michael Early" w:date="2024-12-12T11:38:00Z" w16du:dateUtc="2024-12-12T19:38:00Z">
        <w:r w:rsidRPr="004D4B6C" w:rsidDel="002B2BF2">
          <w:rPr>
            <w:rFonts w:ascii="Times New Roman" w:hAnsi="Times New Roman" w:cs="Times New Roman"/>
            <w:sz w:val="24"/>
            <w:szCs w:val="24"/>
          </w:rPr>
          <w:delText xml:space="preserve">the </w:delText>
        </w:r>
      </w:del>
      <w:del w:id="303" w:author="Michael Early" w:date="2024-12-12T11:37:00Z" w16du:dateUtc="2024-12-12T19:37:00Z">
        <w:r w:rsidRPr="004D4B6C" w:rsidDel="002B2BF2">
          <w:rPr>
            <w:rFonts w:ascii="Times New Roman" w:hAnsi="Times New Roman" w:cs="Times New Roman"/>
            <w:sz w:val="24"/>
            <w:szCs w:val="24"/>
          </w:rPr>
          <w:delText xml:space="preserve">serious </w:delText>
        </w:r>
      </w:del>
      <w:ins w:id="304" w:author="Michael Early" w:date="2024-12-12T11:37:00Z" w16du:dateUtc="2024-12-12T19:37:00Z">
        <w:r w:rsidR="002B2BF2">
          <w:rPr>
            <w:rFonts w:ascii="Times New Roman" w:hAnsi="Times New Roman" w:cs="Times New Roman"/>
            <w:sz w:val="24"/>
            <w:szCs w:val="24"/>
          </w:rPr>
          <w:t>team</w:t>
        </w:r>
        <w:r w:rsidR="002B2BF2" w:rsidRPr="004D4B6C">
          <w:rPr>
            <w:rFonts w:ascii="Times New Roman" w:hAnsi="Times New Roman" w:cs="Times New Roman"/>
            <w:sz w:val="24"/>
            <w:szCs w:val="24"/>
          </w:rPr>
          <w:t xml:space="preserve"> </w:t>
        </w:r>
      </w:ins>
      <w:r w:rsidRPr="004D4B6C">
        <w:rPr>
          <w:rFonts w:ascii="Times New Roman" w:hAnsi="Times New Roman" w:cs="Times New Roman"/>
          <w:sz w:val="24"/>
          <w:szCs w:val="24"/>
        </w:rPr>
        <w:t>fans would only purchase the package of their team and believes that the revenue generated from the individual team packages would be less tha</w:t>
      </w:r>
      <w:ins w:id="305" w:author="Michael Early" w:date="2024-12-13T10:33:00Z" w16du:dateUtc="2024-12-13T18:33:00Z">
        <w:r w:rsidR="000E7FE3">
          <w:rPr>
            <w:rFonts w:ascii="Times New Roman" w:hAnsi="Times New Roman" w:cs="Times New Roman"/>
            <w:sz w:val="24"/>
            <w:szCs w:val="24"/>
          </w:rPr>
          <w:t>n</w:t>
        </w:r>
      </w:ins>
      <w:del w:id="306" w:author="Michael Early" w:date="2024-12-13T10:33:00Z" w16du:dateUtc="2024-12-13T18:33:00Z">
        <w:r w:rsidRPr="004D4B6C" w:rsidDel="000E7FE3">
          <w:rPr>
            <w:rFonts w:ascii="Times New Roman" w:hAnsi="Times New Roman" w:cs="Times New Roman"/>
            <w:sz w:val="24"/>
            <w:szCs w:val="24"/>
          </w:rPr>
          <w:delText>t</w:delText>
        </w:r>
      </w:del>
      <w:r w:rsidRPr="004D4B6C">
        <w:rPr>
          <w:rFonts w:ascii="Times New Roman" w:hAnsi="Times New Roman" w:cs="Times New Roman"/>
          <w:sz w:val="24"/>
          <w:szCs w:val="24"/>
        </w:rPr>
        <w:t xml:space="preserve"> the pure bundling practice that the league currently employs.</w:t>
      </w:r>
      <w:ins w:id="307" w:author="Michael Early" w:date="2024-12-12T11:40:00Z" w16du:dateUtc="2024-12-12T19:40:00Z">
        <w:r w:rsidR="002B2BF2">
          <w:rPr>
            <w:rFonts w:ascii="Times New Roman" w:hAnsi="Times New Roman" w:cs="Times New Roman"/>
            <w:sz w:val="24"/>
            <w:szCs w:val="24"/>
          </w:rPr>
          <w:t xml:space="preserve"> Additionally, the NFL does not care which team a person is a fan of. Because the pure bundle price is the same for all fans, </w:t>
        </w:r>
      </w:ins>
      <w:ins w:id="308" w:author="Michael Early" w:date="2024-12-12T11:41:00Z" w16du:dateUtc="2024-12-12T19:41:00Z">
        <w:r w:rsidR="00B1629A">
          <w:rPr>
            <w:rFonts w:ascii="Times New Roman" w:hAnsi="Times New Roman" w:cs="Times New Roman"/>
            <w:sz w:val="24"/>
            <w:szCs w:val="24"/>
          </w:rPr>
          <w:t>the NFL only cares if</w:t>
        </w:r>
      </w:ins>
      <w:ins w:id="309" w:author="Michael Early" w:date="2024-12-12T11:40:00Z" w16du:dateUtc="2024-12-12T19:40:00Z">
        <w:r w:rsidR="002B2BF2">
          <w:rPr>
            <w:rFonts w:ascii="Times New Roman" w:hAnsi="Times New Roman" w:cs="Times New Roman"/>
            <w:sz w:val="24"/>
            <w:szCs w:val="24"/>
          </w:rPr>
          <w:t xml:space="preserve"> their sum</w:t>
        </w:r>
      </w:ins>
      <w:ins w:id="310" w:author="Michael Early" w:date="2024-12-12T11:41:00Z" w16du:dateUtc="2024-12-12T19:41:00Z">
        <w:r w:rsidR="00B1629A">
          <w:rPr>
            <w:rFonts w:ascii="Times New Roman" w:hAnsi="Times New Roman" w:cs="Times New Roman"/>
            <w:sz w:val="24"/>
            <w:szCs w:val="24"/>
          </w:rPr>
          <w:t xml:space="preserve"> WTP’s equals or exceeds the price, </w:t>
        </w:r>
      </w:ins>
      <w:ins w:id="311" w:author="Michael Early" w:date="2024-12-12T11:40:00Z" w16du:dateUtc="2024-12-12T19:40:00Z">
        <w:r w:rsidR="002B2BF2">
          <w:rPr>
            <w:rFonts w:ascii="Times New Roman" w:hAnsi="Times New Roman" w:cs="Times New Roman"/>
            <w:sz w:val="24"/>
            <w:szCs w:val="24"/>
          </w:rPr>
          <w:t xml:space="preserve"> </w:t>
        </w:r>
      </w:ins>
    </w:p>
    <w:p w14:paraId="74A656CD" w14:textId="2DD5F261" w:rsidR="00C628CB" w:rsidDel="002B2BF2" w:rsidRDefault="00C628CB" w:rsidP="007B0B98">
      <w:pPr>
        <w:spacing w:line="360" w:lineRule="auto"/>
        <w:ind w:firstLine="360"/>
        <w:rPr>
          <w:del w:id="312" w:author="Michael Early" w:date="2024-12-12T11:39:00Z" w16du:dateUtc="2024-12-12T19:39:00Z"/>
          <w:rFonts w:ascii="Times New Roman" w:hAnsi="Times New Roman" w:cs="Times New Roman"/>
          <w:sz w:val="24"/>
          <w:szCs w:val="24"/>
        </w:rPr>
      </w:pPr>
      <w:del w:id="313" w:author="Michael Early" w:date="2024-12-12T11:39:00Z" w16du:dateUtc="2024-12-12T19:39:00Z">
        <w:r w:rsidDel="002B2BF2">
          <w:rPr>
            <w:rFonts w:ascii="Times New Roman" w:hAnsi="Times New Roman" w:cs="Times New Roman"/>
            <w:sz w:val="24"/>
            <w:szCs w:val="24"/>
          </w:rPr>
          <w:delText xml:space="preserve">Additionally, the NFL must believe that the amount of out of market fans is marginal with respect to the number of total fans. With a price reduction of Sunday ticket, it can be assumed that more fans would purchase the package for their team, but mostly out of market fans, because local fans are protected by blackout restrictions and are guaranteed to be able to watch their team every week with a cable subscription. They believe that there are too few out of market fans to warrant changing the pricing model, and that the extra revenue generated from the additional purchases would not be enough to make up for the lost surplus in pure bundling. </w:delText>
        </w:r>
      </w:del>
    </w:p>
    <w:p w14:paraId="6E879530" w14:textId="23063DDC" w:rsidR="00C628CB" w:rsidDel="002B2BF2" w:rsidRDefault="00C628CB" w:rsidP="007B0B98">
      <w:pPr>
        <w:spacing w:line="360" w:lineRule="auto"/>
        <w:ind w:firstLine="360"/>
        <w:rPr>
          <w:del w:id="314" w:author="Michael Early" w:date="2024-12-12T11:39:00Z" w16du:dateUtc="2024-12-12T19:39:00Z"/>
          <w:rFonts w:ascii="Times New Roman" w:hAnsi="Times New Roman" w:cs="Times New Roman"/>
          <w:sz w:val="24"/>
          <w:szCs w:val="24"/>
        </w:rPr>
      </w:pPr>
      <w:del w:id="315" w:author="Michael Early" w:date="2024-12-12T11:39:00Z" w16du:dateUtc="2024-12-12T19:39:00Z">
        <w:r w:rsidDel="002B2BF2">
          <w:rPr>
            <w:rFonts w:ascii="Times New Roman" w:hAnsi="Times New Roman" w:cs="Times New Roman"/>
            <w:sz w:val="24"/>
            <w:szCs w:val="24"/>
          </w:rPr>
          <w:delText xml:space="preserve">These two explanations can be combined to emphasize that the NFL believes that its out of market fans are both </w:delText>
        </w:r>
        <w:r w:rsidR="00EC68A5" w:rsidDel="002B2BF2">
          <w:rPr>
            <w:rFonts w:ascii="Times New Roman" w:hAnsi="Times New Roman" w:cs="Times New Roman"/>
            <w:sz w:val="24"/>
            <w:szCs w:val="24"/>
          </w:rPr>
          <w:delText>few in numbers</w:delText>
        </w:r>
        <w:r w:rsidDel="002B2BF2">
          <w:rPr>
            <w:rFonts w:ascii="Times New Roman" w:hAnsi="Times New Roman" w:cs="Times New Roman"/>
            <w:sz w:val="24"/>
            <w:szCs w:val="24"/>
          </w:rPr>
          <w:delText xml:space="preserve">, and would only purchase the bundle of their team, which would lose the NFL money from its current pricing model of pure bundling. </w:delText>
        </w:r>
        <w:r w:rsidR="00A13168" w:rsidDel="002B2BF2">
          <w:rPr>
            <w:rFonts w:ascii="Times New Roman" w:hAnsi="Times New Roman" w:cs="Times New Roman"/>
            <w:sz w:val="24"/>
            <w:szCs w:val="24"/>
          </w:rPr>
          <w:delText>They believe that the current pricing model is optimal, with pure bundling forcing these fans to either pay a higher premium price for their team.</w:delText>
        </w:r>
      </w:del>
    </w:p>
    <w:p w14:paraId="538E6A4A" w14:textId="23F4947F" w:rsidR="002D4CBA" w:rsidRDefault="002D4CBA" w:rsidP="002D4CBA">
      <w:pPr>
        <w:spacing w:line="360" w:lineRule="auto"/>
        <w:ind w:firstLine="360"/>
        <w:rPr>
          <w:rFonts w:ascii="Times New Roman" w:hAnsi="Times New Roman" w:cs="Times New Roman"/>
          <w:sz w:val="24"/>
          <w:szCs w:val="24"/>
        </w:rPr>
      </w:pPr>
      <w:r w:rsidRPr="002D4CBA">
        <w:rPr>
          <w:rFonts w:ascii="Times New Roman" w:hAnsi="Times New Roman" w:cs="Times New Roman"/>
          <w:sz w:val="24"/>
          <w:szCs w:val="24"/>
        </w:rPr>
        <w:t xml:space="preserve">If </w:t>
      </w:r>
      <w:ins w:id="316" w:author="Michael Early" w:date="2024-12-12T11:39:00Z" w16du:dateUtc="2024-12-12T19:39:00Z">
        <w:r w:rsidR="002B2BF2">
          <w:rPr>
            <w:rFonts w:ascii="Times New Roman" w:hAnsi="Times New Roman" w:cs="Times New Roman"/>
            <w:sz w:val="24"/>
            <w:szCs w:val="24"/>
          </w:rPr>
          <w:t>mos</w:t>
        </w:r>
      </w:ins>
      <w:ins w:id="317" w:author="Michael Early" w:date="2024-12-12T11:40:00Z" w16du:dateUtc="2024-12-12T19:40:00Z">
        <w:r w:rsidR="002B2BF2">
          <w:rPr>
            <w:rFonts w:ascii="Times New Roman" w:hAnsi="Times New Roman" w:cs="Times New Roman"/>
            <w:sz w:val="24"/>
            <w:szCs w:val="24"/>
          </w:rPr>
          <w:t xml:space="preserve">t </w:t>
        </w:r>
      </w:ins>
      <w:r w:rsidRPr="002D4CBA">
        <w:rPr>
          <w:rFonts w:ascii="Times New Roman" w:hAnsi="Times New Roman" w:cs="Times New Roman"/>
          <w:sz w:val="24"/>
          <w:szCs w:val="24"/>
        </w:rPr>
        <w:t>out of markets NFL fans</w:t>
      </w:r>
      <w:del w:id="318" w:author="Michael Early" w:date="2024-12-12T11:39:00Z" w16du:dateUtc="2024-12-12T19:39:00Z">
        <w:r w:rsidRPr="002D4CBA" w:rsidDel="002B2BF2">
          <w:rPr>
            <w:rFonts w:ascii="Times New Roman" w:hAnsi="Times New Roman" w:cs="Times New Roman"/>
            <w:sz w:val="24"/>
            <w:szCs w:val="24"/>
          </w:rPr>
          <w:delText xml:space="preserve"> are both a minute percentage of its total fans and</w:delText>
        </w:r>
      </w:del>
      <w:r w:rsidRPr="002D4CBA">
        <w:rPr>
          <w:rFonts w:ascii="Times New Roman" w:hAnsi="Times New Roman" w:cs="Times New Roman"/>
          <w:sz w:val="24"/>
          <w:szCs w:val="24"/>
        </w:rPr>
        <w:t xml:space="preserve"> would only purchase a single</w:t>
      </w:r>
      <w:r>
        <w:rPr>
          <w:rFonts w:ascii="Times New Roman" w:hAnsi="Times New Roman" w:cs="Times New Roman"/>
          <w:sz w:val="24"/>
          <w:szCs w:val="24"/>
        </w:rPr>
        <w:t xml:space="preserve"> component (team package), what can we predict would be true?</w:t>
      </w:r>
      <w:r w:rsidR="00130D05">
        <w:rPr>
          <w:rFonts w:ascii="Times New Roman" w:hAnsi="Times New Roman" w:cs="Times New Roman"/>
          <w:sz w:val="24"/>
          <w:szCs w:val="24"/>
        </w:rPr>
        <w:t xml:space="preserve"> </w:t>
      </w:r>
      <w:del w:id="319" w:author="Michael Early" w:date="2024-12-12T11:41:00Z" w16du:dateUtc="2024-12-12T19:41:00Z">
        <w:r w:rsidR="0063333F" w:rsidDel="00B1629A">
          <w:rPr>
            <w:rFonts w:ascii="Times New Roman" w:hAnsi="Times New Roman" w:cs="Times New Roman"/>
            <w:sz w:val="24"/>
            <w:szCs w:val="24"/>
          </w:rPr>
          <w:delText>The</w:delText>
        </w:r>
        <w:r w:rsidR="00130D05" w:rsidDel="00B1629A">
          <w:rPr>
            <w:rFonts w:ascii="Times New Roman" w:hAnsi="Times New Roman" w:cs="Times New Roman"/>
            <w:sz w:val="24"/>
            <w:szCs w:val="24"/>
          </w:rPr>
          <w:delText xml:space="preserve"> most easily transferable prediction is that other professional sports leagues would use the same pricing strategy. </w:delText>
        </w:r>
        <w:r w:rsidR="00EE64F6" w:rsidDel="00B1629A">
          <w:rPr>
            <w:rFonts w:ascii="Times New Roman" w:hAnsi="Times New Roman" w:cs="Times New Roman"/>
            <w:sz w:val="24"/>
            <w:szCs w:val="24"/>
          </w:rPr>
          <w:delText>We can predict that the MLB would use a similar approach as the NFL, with combining the team packages into one large bundle</w:delText>
        </w:r>
      </w:del>
      <w:ins w:id="320" w:author="Michael Early" w:date="2024-12-12T11:41:00Z" w16du:dateUtc="2024-12-12T19:41:00Z">
        <w:r w:rsidR="00B1629A">
          <w:rPr>
            <w:rFonts w:ascii="Times New Roman" w:hAnsi="Times New Roman" w:cs="Times New Roman"/>
            <w:sz w:val="24"/>
            <w:szCs w:val="24"/>
          </w:rPr>
          <w:t xml:space="preserve">We can </w:t>
        </w:r>
      </w:ins>
      <w:ins w:id="321" w:author="Michael Early" w:date="2024-12-12T11:45:00Z" w16du:dateUtc="2024-12-12T19:45:00Z">
        <w:r w:rsidR="006E117F">
          <w:rPr>
            <w:rFonts w:ascii="Times New Roman" w:hAnsi="Times New Roman" w:cs="Times New Roman"/>
            <w:sz w:val="24"/>
            <w:szCs w:val="24"/>
          </w:rPr>
          <w:t>predict other market with a negative correlation of product valuations would also practice bundling.</w:t>
        </w:r>
      </w:ins>
      <w:del w:id="322" w:author="Michael Early" w:date="2024-12-12T11:41:00Z" w16du:dateUtc="2024-12-12T19:41:00Z">
        <w:r w:rsidR="00EE64F6" w:rsidDel="00B1629A">
          <w:rPr>
            <w:rFonts w:ascii="Times New Roman" w:hAnsi="Times New Roman" w:cs="Times New Roman"/>
            <w:sz w:val="24"/>
            <w:szCs w:val="24"/>
          </w:rPr>
          <w:delText>.</w:delText>
        </w:r>
      </w:del>
    </w:p>
    <w:p w14:paraId="1EF95407" w14:textId="2EBFD3EA" w:rsidR="00DA6683" w:rsidRPr="002D4CBA" w:rsidRDefault="00FE3AE4" w:rsidP="00190770">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Additionally, we can predict that </w:t>
      </w:r>
      <w:r w:rsidR="00190770">
        <w:rPr>
          <w:rFonts w:ascii="Times New Roman" w:hAnsi="Times New Roman" w:cs="Times New Roman"/>
          <w:sz w:val="24"/>
          <w:szCs w:val="24"/>
        </w:rPr>
        <w:t xml:space="preserve">in similar circumstances as the NFL, the optimal choice would be pure bundling. Since with respect to the Sunday Ticket package, there are only two time slots with multiple games occurring during each slot, these games should be viewed as not complements, but substitutions. For example, whether you flip between channels or games, these games are </w:t>
      </w:r>
      <w:r w:rsidR="00B30C0B">
        <w:rPr>
          <w:rFonts w:ascii="Times New Roman" w:hAnsi="Times New Roman" w:cs="Times New Roman"/>
          <w:sz w:val="24"/>
          <w:szCs w:val="24"/>
        </w:rPr>
        <w:t>competing</w:t>
      </w:r>
      <w:r w:rsidR="00190770">
        <w:rPr>
          <w:rFonts w:ascii="Times New Roman" w:hAnsi="Times New Roman" w:cs="Times New Roman"/>
          <w:sz w:val="24"/>
          <w:szCs w:val="24"/>
        </w:rPr>
        <w:t xml:space="preserve"> over viewership, and who can make more money through advertising. We should see similar markets with non-complementary goods practicing pure bundling. </w:t>
      </w:r>
    </w:p>
    <w:p w14:paraId="441FD304" w14:textId="1D7DE290" w:rsidR="008E5728" w:rsidRDefault="008E5728" w:rsidP="008E5728">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Evidence</w:t>
      </w:r>
    </w:p>
    <w:p w14:paraId="51A50B12" w14:textId="4A902CA7" w:rsidR="00FE3AE4" w:rsidDel="000E7FE3" w:rsidRDefault="00FE3AE4" w:rsidP="000E7FE3">
      <w:pPr>
        <w:spacing w:line="360" w:lineRule="auto"/>
        <w:ind w:firstLine="360"/>
        <w:rPr>
          <w:del w:id="323" w:author="Michael Early" w:date="2024-12-13T10:34:00Z" w16du:dateUtc="2024-12-13T18:34:00Z"/>
          <w:rFonts w:ascii="Times New Roman" w:hAnsi="Times New Roman" w:cs="Times New Roman"/>
          <w:sz w:val="24"/>
          <w:szCs w:val="24"/>
        </w:rPr>
      </w:pPr>
      <w:r>
        <w:rPr>
          <w:rFonts w:ascii="Times New Roman" w:hAnsi="Times New Roman" w:cs="Times New Roman"/>
          <w:sz w:val="24"/>
          <w:szCs w:val="24"/>
        </w:rPr>
        <w:t xml:space="preserve">As previously predicted, if out of market NFL fans are </w:t>
      </w:r>
      <w:del w:id="324" w:author="Michael Early" w:date="2024-12-13T10:46:00Z" w16du:dateUtc="2024-12-13T18:46:00Z">
        <w:r w:rsidDel="006341EA">
          <w:rPr>
            <w:rFonts w:ascii="Times New Roman" w:hAnsi="Times New Roman" w:cs="Times New Roman"/>
            <w:sz w:val="24"/>
            <w:szCs w:val="24"/>
          </w:rPr>
          <w:delText xml:space="preserve">both few and </w:delText>
        </w:r>
      </w:del>
      <w:r>
        <w:rPr>
          <w:rFonts w:ascii="Times New Roman" w:hAnsi="Times New Roman" w:cs="Times New Roman"/>
          <w:sz w:val="24"/>
          <w:szCs w:val="24"/>
        </w:rPr>
        <w:t xml:space="preserve">not likely to purchase more than one individual team bundle, we can assume that these should also be true for similar </w:t>
      </w:r>
      <w:del w:id="325" w:author="Michael Early" w:date="2024-12-13T10:35:00Z" w16du:dateUtc="2024-12-13T18:35:00Z">
        <w:r w:rsidDel="000E7FE3">
          <w:rPr>
            <w:rFonts w:ascii="Times New Roman" w:hAnsi="Times New Roman" w:cs="Times New Roman"/>
            <w:sz w:val="24"/>
            <w:szCs w:val="24"/>
          </w:rPr>
          <w:delText>professional sports leagues, and more specifically the MLB</w:delText>
        </w:r>
      </w:del>
      <w:ins w:id="326" w:author="Michael Early" w:date="2024-12-13T10:35:00Z" w16du:dateUtc="2024-12-13T18:35:00Z">
        <w:r w:rsidR="000E7FE3">
          <w:rPr>
            <w:rFonts w:ascii="Times New Roman" w:hAnsi="Times New Roman" w:cs="Times New Roman"/>
            <w:sz w:val="24"/>
            <w:szCs w:val="24"/>
          </w:rPr>
          <w:t>markets</w:t>
        </w:r>
      </w:ins>
      <w:r>
        <w:rPr>
          <w:rFonts w:ascii="Times New Roman" w:hAnsi="Times New Roman" w:cs="Times New Roman"/>
          <w:sz w:val="24"/>
          <w:szCs w:val="24"/>
        </w:rPr>
        <w:t xml:space="preserve">. </w:t>
      </w:r>
      <w:ins w:id="327" w:author="Michael Early" w:date="2024-12-13T10:34:00Z" w16du:dateUtc="2024-12-13T18:34:00Z">
        <w:r w:rsidR="000E7FE3">
          <w:rPr>
            <w:rFonts w:ascii="Times New Roman" w:hAnsi="Times New Roman" w:cs="Times New Roman"/>
            <w:sz w:val="24"/>
            <w:szCs w:val="24"/>
          </w:rPr>
          <w:t>One example is Microsoft Office. Most if not all people need a word processor, and Microsoft Word is one of the most popular options. Additionally, Excel and PowerPoint also are used for projects and other daily needs in an office or school setting. However, you cannot just purchase access to Word or just Excel, you must purchase the entire Microsoft Office bundle, which comes with other features including OneNote and Teams</w:t>
        </w:r>
      </w:ins>
      <w:ins w:id="328" w:author="Michael Early" w:date="2024-12-13T11:15:00Z" w16du:dateUtc="2024-12-13T19:15:00Z">
        <w:r w:rsidR="00B2016B">
          <w:rPr>
            <w:rFonts w:ascii="Times New Roman" w:hAnsi="Times New Roman" w:cs="Times New Roman"/>
            <w:sz w:val="24"/>
            <w:szCs w:val="24"/>
          </w:rPr>
          <w:t xml:space="preserve"> (Microsoft)</w:t>
        </w:r>
      </w:ins>
      <w:ins w:id="329" w:author="Michael Early" w:date="2024-12-13T10:34:00Z" w16du:dateUtc="2024-12-13T18:34:00Z">
        <w:r w:rsidR="000E7FE3">
          <w:rPr>
            <w:rFonts w:ascii="Times New Roman" w:hAnsi="Times New Roman" w:cs="Times New Roman"/>
            <w:sz w:val="24"/>
            <w:szCs w:val="24"/>
          </w:rPr>
          <w:t xml:space="preserve">. Consumers have no choice but to purchase the entire bundle because many of them have been using these features for most of their </w:t>
        </w:r>
        <w:r w:rsidR="000E7FE3">
          <w:rPr>
            <w:rFonts w:ascii="Times New Roman" w:hAnsi="Times New Roman" w:cs="Times New Roman"/>
            <w:sz w:val="24"/>
            <w:szCs w:val="24"/>
          </w:rPr>
          <w:lastRenderedPageBreak/>
          <w:t>lives. One difference from the NFL application is that in the case of Microsoft Office, consumers could switch to an alternative like Google Drive. Microsoft believes that their products are superior and have become comfortable for people to use due to its long lifetime, so they know that this pricing model is best for them.</w:t>
        </w:r>
      </w:ins>
      <w:del w:id="330" w:author="Michael Early" w:date="2024-12-13T10:34:00Z" w16du:dateUtc="2024-12-13T18:34:00Z">
        <w:r w:rsidDel="000E7FE3">
          <w:rPr>
            <w:rFonts w:ascii="Times New Roman" w:hAnsi="Times New Roman" w:cs="Times New Roman"/>
            <w:sz w:val="24"/>
            <w:szCs w:val="24"/>
          </w:rPr>
          <w:delText xml:space="preserve">One difference between the MLB and the NFL is that while the NFL ius much more popular sport in America, Baseball is one of the most popular sports internationally. On Opening Day 2024, 27.8% of players on MLB rosters were not Born in the United States (MLB, 2024). Baseball has always been a more popular international sport, but even so recently, with international players like Shohei Ohtani dominating the sport, its international presence has only increased in recent years, whereas the NFL has made more of an effort to expand its brand to other countries but are not as popular as the MLB outside the United States </w:delText>
        </w:r>
        <w:r w:rsidR="00EE64F6" w:rsidDel="000E7FE3">
          <w:rPr>
            <w:rFonts w:ascii="Times New Roman" w:hAnsi="Times New Roman" w:cs="Times New Roman"/>
            <w:sz w:val="24"/>
            <w:szCs w:val="24"/>
          </w:rPr>
          <w:delText>yet</w:delText>
        </w:r>
        <w:r w:rsidDel="000E7FE3">
          <w:rPr>
            <w:rFonts w:ascii="Times New Roman" w:hAnsi="Times New Roman" w:cs="Times New Roman"/>
            <w:sz w:val="24"/>
            <w:szCs w:val="24"/>
          </w:rPr>
          <w:delText>.</w:delText>
        </w:r>
        <w:r w:rsidR="00EE64F6" w:rsidDel="000E7FE3">
          <w:rPr>
            <w:rFonts w:ascii="Times New Roman" w:hAnsi="Times New Roman" w:cs="Times New Roman"/>
            <w:sz w:val="24"/>
            <w:szCs w:val="24"/>
          </w:rPr>
          <w:delText xml:space="preserve"> This is relevant because this shows that there is a slight difference in the fanbases of MLB teams that might suggest more out of market fans, but they would have easier access to their favorite MLB teams because they would not be in any blackout zone. </w:delText>
        </w:r>
      </w:del>
    </w:p>
    <w:p w14:paraId="1C95E63C" w14:textId="3D31ECB1" w:rsidR="00FE3AE4" w:rsidRDefault="00EE64F6" w:rsidP="000E7FE3">
      <w:pPr>
        <w:spacing w:line="360" w:lineRule="auto"/>
        <w:ind w:firstLine="360"/>
        <w:rPr>
          <w:rFonts w:ascii="Times New Roman" w:hAnsi="Times New Roman" w:cs="Times New Roman"/>
          <w:sz w:val="24"/>
          <w:szCs w:val="24"/>
        </w:rPr>
      </w:pPr>
      <w:del w:id="331" w:author="Michael Early" w:date="2024-12-13T10:34:00Z" w16du:dateUtc="2024-12-13T18:34:00Z">
        <w:r w:rsidDel="000E7FE3">
          <w:rPr>
            <w:rFonts w:ascii="Times New Roman" w:hAnsi="Times New Roman" w:cs="Times New Roman"/>
            <w:sz w:val="24"/>
            <w:szCs w:val="24"/>
          </w:rPr>
          <w:delText xml:space="preserve">Is the MLB trying to pursue the same model as the NFL, with all teams packaged on one service? </w:delText>
        </w:r>
        <w:r w:rsidR="00FE3AE4" w:rsidDel="000E7FE3">
          <w:rPr>
            <w:rFonts w:ascii="Times New Roman" w:hAnsi="Times New Roman" w:cs="Times New Roman"/>
            <w:sz w:val="24"/>
            <w:szCs w:val="24"/>
          </w:rPr>
          <w:delText xml:space="preserve">This is difficult to analyze because as previously stated, the NFL is the only organization that has the rights to exclusively negotiate all network deals on behalf of the teams in the league. However, the MLB has begun taking steps toward a more streaming friendly future. They have begun showing more games on MLB.TV and ESPN streaming services, which makes it easier for teams around the world to watch their favorite teams. </w:delText>
        </w:r>
        <w:r w:rsidR="002E1CD8" w:rsidDel="000E7FE3">
          <w:rPr>
            <w:rFonts w:ascii="Times New Roman" w:hAnsi="Times New Roman" w:cs="Times New Roman"/>
            <w:sz w:val="24"/>
            <w:szCs w:val="24"/>
          </w:rPr>
          <w:delText xml:space="preserve">As previously established, certain teams negotiated long term deals with Regional Sports Networks that have either ended, on the networks themselves went bankrupt. These games are </w:delText>
        </w:r>
        <w:r w:rsidR="0063333F" w:rsidDel="000E7FE3">
          <w:rPr>
            <w:rFonts w:ascii="Times New Roman" w:hAnsi="Times New Roman" w:cs="Times New Roman"/>
            <w:sz w:val="24"/>
            <w:szCs w:val="24"/>
          </w:rPr>
          <w:delText>more commonly broadcast</w:delText>
        </w:r>
        <w:r w:rsidR="002E1CD8" w:rsidDel="000E7FE3">
          <w:rPr>
            <w:rFonts w:ascii="Times New Roman" w:hAnsi="Times New Roman" w:cs="Times New Roman"/>
            <w:sz w:val="24"/>
            <w:szCs w:val="24"/>
          </w:rPr>
          <w:delText xml:space="preserve"> on the MLB’s official streaming service MLB.TV, and we can expect more in the future. </w:delText>
        </w:r>
        <w:r w:rsidR="00FE3AE4" w:rsidDel="000E7FE3">
          <w:rPr>
            <w:rFonts w:ascii="Times New Roman" w:hAnsi="Times New Roman" w:cs="Times New Roman"/>
            <w:sz w:val="24"/>
            <w:szCs w:val="24"/>
          </w:rPr>
          <w:delText xml:space="preserve">This cannot be </w:delText>
        </w:r>
        <w:r w:rsidR="0063333F" w:rsidDel="000E7FE3">
          <w:rPr>
            <w:rFonts w:ascii="Times New Roman" w:hAnsi="Times New Roman" w:cs="Times New Roman"/>
            <w:sz w:val="24"/>
            <w:szCs w:val="24"/>
          </w:rPr>
          <w:delText>achieved</w:delText>
        </w:r>
        <w:r w:rsidR="00FE3AE4" w:rsidDel="000E7FE3">
          <w:rPr>
            <w:rFonts w:ascii="Times New Roman" w:hAnsi="Times New Roman" w:cs="Times New Roman"/>
            <w:sz w:val="24"/>
            <w:szCs w:val="24"/>
          </w:rPr>
          <w:delText xml:space="preserve"> overnight, however, as teams like The Los Angeles Dodgers for example signed a </w:delText>
        </w:r>
        <w:r w:rsidDel="000E7FE3">
          <w:rPr>
            <w:rFonts w:ascii="Times New Roman" w:hAnsi="Times New Roman" w:cs="Times New Roman"/>
            <w:sz w:val="24"/>
            <w:szCs w:val="24"/>
          </w:rPr>
          <w:delText>long-term</w:delText>
        </w:r>
        <w:r w:rsidR="00FE3AE4" w:rsidDel="000E7FE3">
          <w:rPr>
            <w:rFonts w:ascii="Times New Roman" w:hAnsi="Times New Roman" w:cs="Times New Roman"/>
            <w:sz w:val="24"/>
            <w:szCs w:val="24"/>
          </w:rPr>
          <w:delText xml:space="preserve"> deal for billions of dollars, in which a buyout is either not possible, or much too expensive. The Dodgers signed a 25 year long broadcast exclusive deal with what is now known as Spectrum Sports, for a total of $8.35 billion (Haring, 2024). With the Dodgers being highly regarded both for their on the field play and for its numbers of fans, it seems that the MLB is a long way away from having a centralized streaming service like the NFL, but there are teams that are more easily available on streaming services who do not have these exclusive deals. </w:delText>
        </w:r>
      </w:del>
    </w:p>
    <w:p w14:paraId="326CBF0F" w14:textId="2FE102B5" w:rsidR="00A05195" w:rsidRDefault="00A05195" w:rsidP="00FE3AE4">
      <w:pPr>
        <w:spacing w:line="360" w:lineRule="auto"/>
        <w:ind w:firstLine="360"/>
        <w:rPr>
          <w:rFonts w:ascii="Times New Roman" w:hAnsi="Times New Roman" w:cs="Times New Roman"/>
          <w:sz w:val="24"/>
          <w:szCs w:val="24"/>
        </w:rPr>
      </w:pPr>
      <w:del w:id="332" w:author="Michael Early" w:date="2024-12-13T10:35:00Z" w16du:dateUtc="2024-12-13T18:35:00Z">
        <w:r w:rsidDel="000E7FE3">
          <w:rPr>
            <w:rFonts w:ascii="Times New Roman" w:hAnsi="Times New Roman" w:cs="Times New Roman"/>
            <w:sz w:val="24"/>
            <w:szCs w:val="24"/>
          </w:rPr>
          <w:delText xml:space="preserve">One </w:delText>
        </w:r>
      </w:del>
      <w:ins w:id="333" w:author="Michael Early" w:date="2024-12-13T10:35:00Z" w16du:dateUtc="2024-12-13T18:35:00Z">
        <w:r w:rsidR="000E7FE3">
          <w:rPr>
            <w:rFonts w:ascii="Times New Roman" w:hAnsi="Times New Roman" w:cs="Times New Roman"/>
            <w:sz w:val="24"/>
            <w:szCs w:val="24"/>
          </w:rPr>
          <w:t xml:space="preserve">Another </w:t>
        </w:r>
      </w:ins>
      <w:r>
        <w:rPr>
          <w:rFonts w:ascii="Times New Roman" w:hAnsi="Times New Roman" w:cs="Times New Roman"/>
          <w:sz w:val="24"/>
          <w:szCs w:val="24"/>
        </w:rPr>
        <w:t xml:space="preserve">example comparable to the NFL Sunday Ticket Situation is regular cable. Regular cable channels are like NFL games because they air on the same time slots and are </w:t>
      </w:r>
      <w:r w:rsidR="0063333F">
        <w:rPr>
          <w:rFonts w:ascii="Times New Roman" w:hAnsi="Times New Roman" w:cs="Times New Roman"/>
          <w:sz w:val="24"/>
          <w:szCs w:val="24"/>
        </w:rPr>
        <w:t>comparable products</w:t>
      </w:r>
      <w:r>
        <w:rPr>
          <w:rFonts w:ascii="Times New Roman" w:hAnsi="Times New Roman" w:cs="Times New Roman"/>
          <w:sz w:val="24"/>
          <w:szCs w:val="24"/>
        </w:rPr>
        <w:t xml:space="preserve"> within types of channels. While consumers can select from different packages, consumers cannot select specific channels they would like to purchase as a part of their cable plan. They are only offered usually tiered packages, starting from the most basic of cable packages that only include few channels, ranging to </w:t>
      </w:r>
      <w:r w:rsidR="0063333F">
        <w:rPr>
          <w:rFonts w:ascii="Times New Roman" w:hAnsi="Times New Roman" w:cs="Times New Roman"/>
          <w:sz w:val="24"/>
          <w:szCs w:val="24"/>
        </w:rPr>
        <w:t>expensive</w:t>
      </w:r>
      <w:r>
        <w:rPr>
          <w:rFonts w:ascii="Times New Roman" w:hAnsi="Times New Roman" w:cs="Times New Roman"/>
          <w:sz w:val="24"/>
          <w:szCs w:val="24"/>
        </w:rPr>
        <w:t xml:space="preserve"> packages in which include hundreds sometimes even thousands of channels. However, if there is one channel specifically a consumer wants to watch, they cannot add this channel to their preexisting cable package. They are forced to either not consume this channel and its content or purchase the minimum tier </w:t>
      </w:r>
      <w:r w:rsidR="0063333F">
        <w:rPr>
          <w:rFonts w:ascii="Times New Roman" w:hAnsi="Times New Roman" w:cs="Times New Roman"/>
          <w:sz w:val="24"/>
          <w:szCs w:val="24"/>
        </w:rPr>
        <w:t>that includes the desired channel</w:t>
      </w:r>
      <w:r>
        <w:rPr>
          <w:rFonts w:ascii="Times New Roman" w:hAnsi="Times New Roman" w:cs="Times New Roman"/>
          <w:sz w:val="24"/>
          <w:szCs w:val="24"/>
        </w:rPr>
        <w:t xml:space="preserve">, and more than likely this tier includes channels that they would not watch otherwise. </w:t>
      </w:r>
      <w:ins w:id="334" w:author="Michael Early" w:date="2024-12-13T11:10:00Z" w16du:dateUtc="2024-12-13T19:10:00Z">
        <w:r w:rsidR="00F050F4">
          <w:rPr>
            <w:rFonts w:ascii="Times New Roman" w:hAnsi="Times New Roman" w:cs="Times New Roman"/>
            <w:sz w:val="24"/>
            <w:szCs w:val="24"/>
          </w:rPr>
          <w:t>DirecTV for</w:t>
        </w:r>
      </w:ins>
      <w:ins w:id="335" w:author="Michael Early" w:date="2024-12-13T11:11:00Z" w16du:dateUtc="2024-12-13T19:11:00Z">
        <w:r w:rsidR="00F050F4">
          <w:rPr>
            <w:rFonts w:ascii="Times New Roman" w:hAnsi="Times New Roman" w:cs="Times New Roman"/>
            <w:sz w:val="24"/>
            <w:szCs w:val="24"/>
          </w:rPr>
          <w:t xml:space="preserve"> </w:t>
        </w:r>
      </w:ins>
      <w:ins w:id="336" w:author="Michael Early" w:date="2024-12-13T11:10:00Z" w16du:dateUtc="2024-12-13T19:10:00Z">
        <w:r w:rsidR="00F050F4">
          <w:rPr>
            <w:rFonts w:ascii="Times New Roman" w:hAnsi="Times New Roman" w:cs="Times New Roman"/>
            <w:sz w:val="24"/>
            <w:szCs w:val="24"/>
          </w:rPr>
          <w:t xml:space="preserve">example, offers these tiered packages in different categories, with different price </w:t>
        </w:r>
      </w:ins>
      <w:ins w:id="337" w:author="Michael Early" w:date="2024-12-13T11:13:00Z" w16du:dateUtc="2024-12-13T19:13:00Z">
        <w:r w:rsidR="00F050F4">
          <w:rPr>
            <w:rFonts w:ascii="Times New Roman" w:hAnsi="Times New Roman" w:cs="Times New Roman"/>
            <w:sz w:val="24"/>
            <w:szCs w:val="24"/>
          </w:rPr>
          <w:t>levels</w:t>
        </w:r>
      </w:ins>
      <w:ins w:id="338" w:author="Michael Early" w:date="2024-12-13T11:10:00Z" w16du:dateUtc="2024-12-13T19:10:00Z">
        <w:r w:rsidR="00F050F4">
          <w:rPr>
            <w:rFonts w:ascii="Times New Roman" w:hAnsi="Times New Roman" w:cs="Times New Roman"/>
            <w:sz w:val="24"/>
            <w:szCs w:val="24"/>
          </w:rPr>
          <w:t xml:space="preserve"> for additional tiers. They offer a base pl</w:t>
        </w:r>
      </w:ins>
      <w:ins w:id="339" w:author="Michael Early" w:date="2024-12-13T11:11:00Z" w16du:dateUtc="2024-12-13T19:11:00Z">
        <w:r w:rsidR="00F050F4">
          <w:rPr>
            <w:rFonts w:ascii="Times New Roman" w:hAnsi="Times New Roman" w:cs="Times New Roman"/>
            <w:sz w:val="24"/>
            <w:szCs w:val="24"/>
          </w:rPr>
          <w:t xml:space="preserve">an called the entertainment plan, upon which a consumer could add the choice package that includes a variety of sports channels, </w:t>
        </w:r>
      </w:ins>
      <w:ins w:id="340" w:author="Michael Early" w:date="2024-12-13T11:12:00Z" w16du:dateUtc="2024-12-13T19:12:00Z">
        <w:r w:rsidR="00F050F4">
          <w:rPr>
            <w:rFonts w:ascii="Times New Roman" w:hAnsi="Times New Roman" w:cs="Times New Roman"/>
            <w:sz w:val="24"/>
            <w:szCs w:val="24"/>
          </w:rPr>
          <w:t xml:space="preserve">the ultimate package, which includes everything in the choice package and more sports and movie channels, and finally the premier package, including everything in the ultimate package and </w:t>
        </w:r>
      </w:ins>
      <w:ins w:id="341" w:author="Michael Early" w:date="2024-12-13T11:13:00Z" w16du:dateUtc="2024-12-13T19:13:00Z">
        <w:r w:rsidR="00F050F4">
          <w:rPr>
            <w:rFonts w:ascii="Times New Roman" w:hAnsi="Times New Roman" w:cs="Times New Roman"/>
            <w:sz w:val="24"/>
            <w:szCs w:val="24"/>
          </w:rPr>
          <w:t>more premium networks</w:t>
        </w:r>
      </w:ins>
      <w:ins w:id="342" w:author="Michael Early" w:date="2024-12-13T11:15:00Z" w16du:dateUtc="2024-12-13T19:15:00Z">
        <w:r w:rsidR="00B2016B">
          <w:rPr>
            <w:rFonts w:ascii="Times New Roman" w:hAnsi="Times New Roman" w:cs="Times New Roman"/>
            <w:sz w:val="24"/>
            <w:szCs w:val="24"/>
          </w:rPr>
          <w:t xml:space="preserve"> (DirecTV)</w:t>
        </w:r>
      </w:ins>
      <w:ins w:id="343" w:author="Michael Early" w:date="2024-12-13T11:13:00Z" w16du:dateUtc="2024-12-13T19:13:00Z">
        <w:r w:rsidR="00F050F4">
          <w:rPr>
            <w:rFonts w:ascii="Times New Roman" w:hAnsi="Times New Roman" w:cs="Times New Roman"/>
            <w:sz w:val="24"/>
            <w:szCs w:val="24"/>
          </w:rPr>
          <w:t xml:space="preserve">. If a consumer who uses DirecTV wanted to watch the NHL Network, that channel is included in the Ultimate tier, so the </w:t>
        </w:r>
      </w:ins>
      <w:ins w:id="344" w:author="Michael Early" w:date="2024-12-13T11:14:00Z" w16du:dateUtc="2024-12-13T19:14:00Z">
        <w:r w:rsidR="00F050F4">
          <w:rPr>
            <w:rFonts w:ascii="Times New Roman" w:hAnsi="Times New Roman" w:cs="Times New Roman"/>
            <w:sz w:val="24"/>
            <w:szCs w:val="24"/>
          </w:rPr>
          <w:t>consumer</w:t>
        </w:r>
      </w:ins>
      <w:ins w:id="345" w:author="Michael Early" w:date="2024-12-13T11:13:00Z" w16du:dateUtc="2024-12-13T19:13:00Z">
        <w:r w:rsidR="00F050F4">
          <w:rPr>
            <w:rFonts w:ascii="Times New Roman" w:hAnsi="Times New Roman" w:cs="Times New Roman"/>
            <w:sz w:val="24"/>
            <w:szCs w:val="24"/>
          </w:rPr>
          <w:t xml:space="preserve"> would need to purchase all channels in the ultimate </w:t>
        </w:r>
      </w:ins>
      <w:ins w:id="346" w:author="Michael Early" w:date="2024-12-13T11:14:00Z" w16du:dateUtc="2024-12-13T19:14:00Z">
        <w:r w:rsidR="00F050F4">
          <w:rPr>
            <w:rFonts w:ascii="Times New Roman" w:hAnsi="Times New Roman" w:cs="Times New Roman"/>
            <w:sz w:val="24"/>
            <w:szCs w:val="24"/>
          </w:rPr>
          <w:t xml:space="preserve">tier, which also includes the choice tier. </w:t>
        </w:r>
      </w:ins>
    </w:p>
    <w:p w14:paraId="0195E479" w14:textId="6DB25B9F" w:rsidR="00F072C0" w:rsidRDefault="00F072C0" w:rsidP="00F072C0">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These examples show that the provided explanation is causal because when in similar circumstances, other business entities take similar approaches to what the NFL does. It is optimal to force consumers to purchase a grand bundle at a higher purchase price for more goods than they had originally wanted to purchase. Additionally, other sports including the MLB have begun taking steps towards a more centralized streaming </w:t>
      </w:r>
      <w:r w:rsidR="00E82B15">
        <w:rPr>
          <w:rFonts w:ascii="Times New Roman" w:hAnsi="Times New Roman" w:cs="Times New Roman"/>
          <w:sz w:val="24"/>
          <w:szCs w:val="24"/>
        </w:rPr>
        <w:t>service and</w:t>
      </w:r>
      <w:r>
        <w:rPr>
          <w:rFonts w:ascii="Times New Roman" w:hAnsi="Times New Roman" w:cs="Times New Roman"/>
          <w:sz w:val="24"/>
          <w:szCs w:val="24"/>
        </w:rPr>
        <w:t xml:space="preserve"> may begin to have a similar pricing structure </w:t>
      </w:r>
      <w:del w:id="347" w:author="Michael Early" w:date="2024-12-13T10:49:00Z" w16du:dateUtc="2024-12-13T18:49:00Z">
        <w:r w:rsidDel="009D3537">
          <w:rPr>
            <w:rFonts w:ascii="Times New Roman" w:hAnsi="Times New Roman" w:cs="Times New Roman"/>
            <w:sz w:val="24"/>
            <w:szCs w:val="24"/>
          </w:rPr>
          <w:delText xml:space="preserve">in </w:delText>
        </w:r>
      </w:del>
      <w:ins w:id="348" w:author="Michael Early" w:date="2024-12-13T10:49:00Z" w16du:dateUtc="2024-12-13T18:49:00Z">
        <w:r w:rsidR="009D3537">
          <w:rPr>
            <w:rFonts w:ascii="Times New Roman" w:hAnsi="Times New Roman" w:cs="Times New Roman"/>
            <w:sz w:val="24"/>
            <w:szCs w:val="24"/>
          </w:rPr>
          <w:t>t</w:t>
        </w:r>
      </w:ins>
      <w:ins w:id="349" w:author="Michael Early" w:date="2024-12-13T10:50:00Z" w16du:dateUtc="2024-12-13T18:50:00Z">
        <w:r w:rsidR="009D3537">
          <w:rPr>
            <w:rFonts w:ascii="Times New Roman" w:hAnsi="Times New Roman" w:cs="Times New Roman"/>
            <w:sz w:val="24"/>
            <w:szCs w:val="24"/>
          </w:rPr>
          <w:t>o</w:t>
        </w:r>
      </w:ins>
      <w:ins w:id="350" w:author="Michael Early" w:date="2024-12-13T10:49:00Z" w16du:dateUtc="2024-12-13T18:49:00Z">
        <w:r w:rsidR="009D3537">
          <w:rPr>
            <w:rFonts w:ascii="Times New Roman" w:hAnsi="Times New Roman" w:cs="Times New Roman"/>
            <w:sz w:val="24"/>
            <w:szCs w:val="24"/>
          </w:rPr>
          <w:t xml:space="preserve"> </w:t>
        </w:r>
      </w:ins>
      <w:r>
        <w:rPr>
          <w:rFonts w:ascii="Times New Roman" w:hAnsi="Times New Roman" w:cs="Times New Roman"/>
          <w:sz w:val="24"/>
          <w:szCs w:val="24"/>
        </w:rPr>
        <w:t>the NFL in the future.</w:t>
      </w:r>
    </w:p>
    <w:p w14:paraId="1B19C310" w14:textId="53C0F3C2" w:rsidR="00FE3AE4" w:rsidRDefault="0069548B" w:rsidP="0069548B">
      <w:pPr>
        <w:spacing w:line="360" w:lineRule="auto"/>
        <w:ind w:firstLine="360"/>
        <w:rPr>
          <w:ins w:id="351" w:author="Michael Early" w:date="2024-12-13T10:35:00Z" w16du:dateUtc="2024-12-13T18:35:00Z"/>
          <w:rFonts w:ascii="Times New Roman" w:hAnsi="Times New Roman" w:cs="Times New Roman"/>
          <w:sz w:val="24"/>
          <w:szCs w:val="24"/>
        </w:rPr>
      </w:pPr>
      <w:r>
        <w:rPr>
          <w:rFonts w:ascii="Times New Roman" w:hAnsi="Times New Roman" w:cs="Times New Roman"/>
          <w:sz w:val="24"/>
          <w:szCs w:val="24"/>
        </w:rPr>
        <w:t xml:space="preserve">One alternative explanation that could also explain why the NFL does not offer team-based packages is </w:t>
      </w:r>
      <w:r w:rsidR="00E82B15">
        <w:rPr>
          <w:rFonts w:ascii="Times New Roman" w:hAnsi="Times New Roman" w:cs="Times New Roman"/>
          <w:sz w:val="24"/>
          <w:szCs w:val="24"/>
        </w:rPr>
        <w:t>simple</w:t>
      </w:r>
      <w:r>
        <w:rPr>
          <w:rFonts w:ascii="Times New Roman" w:hAnsi="Times New Roman" w:cs="Times New Roman"/>
          <w:sz w:val="24"/>
          <w:szCs w:val="24"/>
        </w:rPr>
        <w:t xml:space="preserve">: they do not want to have to renegotiate the revenue distribution with the </w:t>
      </w:r>
      <w:r>
        <w:rPr>
          <w:rFonts w:ascii="Times New Roman" w:hAnsi="Times New Roman" w:cs="Times New Roman"/>
          <w:sz w:val="24"/>
          <w:szCs w:val="24"/>
        </w:rPr>
        <w:lastRenderedPageBreak/>
        <w:t xml:space="preserve">teams if they provide that option. As it currently stands, all teams evenly split the revenue generated from broadcasting deals, as each team appears a relatively equal amount across the channels and networks. If the NFL offers a </w:t>
      </w:r>
      <w:r w:rsidR="000D45E1">
        <w:rPr>
          <w:rFonts w:ascii="Times New Roman" w:hAnsi="Times New Roman" w:cs="Times New Roman"/>
          <w:sz w:val="24"/>
          <w:szCs w:val="24"/>
        </w:rPr>
        <w:t>team-based</w:t>
      </w:r>
      <w:r>
        <w:rPr>
          <w:rFonts w:ascii="Times New Roman" w:hAnsi="Times New Roman" w:cs="Times New Roman"/>
          <w:sz w:val="24"/>
          <w:szCs w:val="24"/>
        </w:rPr>
        <w:t xml:space="preserve"> package, it </w:t>
      </w:r>
      <w:r w:rsidR="000D45E1">
        <w:rPr>
          <w:rFonts w:ascii="Times New Roman" w:hAnsi="Times New Roman" w:cs="Times New Roman"/>
          <w:sz w:val="24"/>
          <w:szCs w:val="24"/>
        </w:rPr>
        <w:t>can</w:t>
      </w:r>
      <w:r>
        <w:rPr>
          <w:rFonts w:ascii="Times New Roman" w:hAnsi="Times New Roman" w:cs="Times New Roman"/>
          <w:sz w:val="24"/>
          <w:szCs w:val="24"/>
        </w:rPr>
        <w:t xml:space="preserve"> be assumed that certain teams would generate more revenue than other teams. For example, the Dallas Cowboys are known as “America’s team”</w:t>
      </w:r>
      <w:r w:rsidR="001D341C">
        <w:rPr>
          <w:rFonts w:ascii="Times New Roman" w:hAnsi="Times New Roman" w:cs="Times New Roman"/>
          <w:sz w:val="24"/>
          <w:szCs w:val="24"/>
        </w:rPr>
        <w:t>, as they have been consistently the most popular NFL team for years. In 2023, they were the only team who reported revenue greater than $1 billion, with their total being more than $400 million more than the</w:t>
      </w:r>
      <w:del w:id="352" w:author="Michael Early" w:date="2024-12-13T10:50:00Z" w16du:dateUtc="2024-12-13T18:50:00Z">
        <w:r w:rsidR="001D341C" w:rsidDel="009D3537">
          <w:rPr>
            <w:rFonts w:ascii="Times New Roman" w:hAnsi="Times New Roman" w:cs="Times New Roman"/>
            <w:sz w:val="24"/>
            <w:szCs w:val="24"/>
          </w:rPr>
          <w:delText>w</w:delText>
        </w:r>
      </w:del>
      <w:r w:rsidR="001D341C">
        <w:rPr>
          <w:rFonts w:ascii="Times New Roman" w:hAnsi="Times New Roman" w:cs="Times New Roman"/>
          <w:sz w:val="24"/>
          <w:szCs w:val="24"/>
        </w:rPr>
        <w:t xml:space="preserve"> next closest team (Gough, 2024). When compared to a team like the Arizona Cardinals, who in 2023 reported $546 million, </w:t>
      </w:r>
      <w:r w:rsidR="000D45E1">
        <w:rPr>
          <w:rFonts w:ascii="Times New Roman" w:hAnsi="Times New Roman" w:cs="Times New Roman"/>
          <w:sz w:val="24"/>
          <w:szCs w:val="24"/>
        </w:rPr>
        <w:t>more</w:t>
      </w:r>
      <w:r w:rsidR="001D341C">
        <w:rPr>
          <w:rFonts w:ascii="Times New Roman" w:hAnsi="Times New Roman" w:cs="Times New Roman"/>
          <w:sz w:val="24"/>
          <w:szCs w:val="24"/>
        </w:rPr>
        <w:t xml:space="preserve"> people support and would want to watch the Cowboys than the Arizona Cardinals.</w:t>
      </w:r>
      <w:r w:rsidR="000D45E1">
        <w:rPr>
          <w:rFonts w:ascii="Times New Roman" w:hAnsi="Times New Roman" w:cs="Times New Roman"/>
          <w:sz w:val="24"/>
          <w:szCs w:val="24"/>
        </w:rPr>
        <w:t xml:space="preserve"> Because of the difference in popularity, more people would </w:t>
      </w:r>
      <w:r w:rsidR="00E82B15">
        <w:rPr>
          <w:rFonts w:ascii="Times New Roman" w:hAnsi="Times New Roman" w:cs="Times New Roman"/>
          <w:sz w:val="24"/>
          <w:szCs w:val="24"/>
        </w:rPr>
        <w:t>purchase</w:t>
      </w:r>
      <w:r w:rsidR="000D45E1">
        <w:rPr>
          <w:rFonts w:ascii="Times New Roman" w:hAnsi="Times New Roman" w:cs="Times New Roman"/>
          <w:sz w:val="24"/>
          <w:szCs w:val="24"/>
        </w:rPr>
        <w:t xml:space="preserve"> the Cowboys team package than the Cardinals team package. But under the current structure, the teams would each get an even amount of revenue distributed to them from broadcasting. It currently helps smaller market teams by providing them with extra revenue </w:t>
      </w:r>
      <w:r w:rsidR="00E82B15">
        <w:rPr>
          <w:rFonts w:ascii="Times New Roman" w:hAnsi="Times New Roman" w:cs="Times New Roman"/>
          <w:sz w:val="24"/>
          <w:szCs w:val="24"/>
        </w:rPr>
        <w:t xml:space="preserve">because </w:t>
      </w:r>
      <w:r w:rsidR="000D45E1">
        <w:rPr>
          <w:rFonts w:ascii="Times New Roman" w:hAnsi="Times New Roman" w:cs="Times New Roman"/>
          <w:sz w:val="24"/>
          <w:szCs w:val="24"/>
        </w:rPr>
        <w:t xml:space="preserve">they </w:t>
      </w:r>
      <w:r w:rsidR="00E82B15">
        <w:rPr>
          <w:rFonts w:ascii="Times New Roman" w:hAnsi="Times New Roman" w:cs="Times New Roman"/>
          <w:sz w:val="24"/>
          <w:szCs w:val="24"/>
        </w:rPr>
        <w:t>sell fewer</w:t>
      </w:r>
      <w:r w:rsidR="000D45E1">
        <w:rPr>
          <w:rFonts w:ascii="Times New Roman" w:hAnsi="Times New Roman" w:cs="Times New Roman"/>
          <w:sz w:val="24"/>
          <w:szCs w:val="24"/>
        </w:rPr>
        <w:t xml:space="preserve"> tickets </w:t>
      </w:r>
      <w:r w:rsidR="00E82B15">
        <w:rPr>
          <w:rFonts w:ascii="Times New Roman" w:hAnsi="Times New Roman" w:cs="Times New Roman"/>
          <w:sz w:val="24"/>
          <w:szCs w:val="24"/>
        </w:rPr>
        <w:t>and</w:t>
      </w:r>
      <w:r w:rsidR="000D45E1">
        <w:rPr>
          <w:rFonts w:ascii="Times New Roman" w:hAnsi="Times New Roman" w:cs="Times New Roman"/>
          <w:sz w:val="24"/>
          <w:szCs w:val="24"/>
        </w:rPr>
        <w:t xml:space="preserve"> merchandise </w:t>
      </w:r>
      <w:r w:rsidR="00E82B15">
        <w:rPr>
          <w:rFonts w:ascii="Times New Roman" w:hAnsi="Times New Roman" w:cs="Times New Roman"/>
          <w:sz w:val="24"/>
          <w:szCs w:val="24"/>
        </w:rPr>
        <w:t>than</w:t>
      </w:r>
      <w:r w:rsidR="000D45E1">
        <w:rPr>
          <w:rFonts w:ascii="Times New Roman" w:hAnsi="Times New Roman" w:cs="Times New Roman"/>
          <w:sz w:val="24"/>
          <w:szCs w:val="24"/>
        </w:rPr>
        <w:t xml:space="preserve"> the big market teams</w:t>
      </w:r>
      <w:r w:rsidR="00E82B15">
        <w:rPr>
          <w:rFonts w:ascii="Times New Roman" w:hAnsi="Times New Roman" w:cs="Times New Roman"/>
          <w:sz w:val="24"/>
          <w:szCs w:val="24"/>
        </w:rPr>
        <w:t>.</w:t>
      </w:r>
      <w:r w:rsidR="000D45E1">
        <w:rPr>
          <w:rFonts w:ascii="Times New Roman" w:hAnsi="Times New Roman" w:cs="Times New Roman"/>
          <w:sz w:val="24"/>
          <w:szCs w:val="24"/>
        </w:rPr>
        <w:t xml:space="preserve"> However, if there are people specifically paying to watch the Cowboys, and the Cowboys do not receive that chunk of revenue or only split it with the NFL/YouTube, it would likely anger the Cowboys ownership, as they would feel like they are losing revenue, and would want to renegotiate the revenue distribution. To avoid this headache, the NFL might just avoid team-based plans. </w:t>
      </w:r>
    </w:p>
    <w:p w14:paraId="2C552BCC" w14:textId="727E997E" w:rsidR="000E7FE3" w:rsidRDefault="000E7FE3" w:rsidP="0069548B">
      <w:pPr>
        <w:spacing w:line="360" w:lineRule="auto"/>
        <w:ind w:firstLine="360"/>
        <w:rPr>
          <w:rFonts w:ascii="Times New Roman" w:hAnsi="Times New Roman" w:cs="Times New Roman"/>
          <w:sz w:val="24"/>
          <w:szCs w:val="24"/>
        </w:rPr>
      </w:pPr>
      <w:ins w:id="353" w:author="Michael Early" w:date="2024-12-13T10:35:00Z" w16du:dateUtc="2024-12-13T18:35:00Z">
        <w:r>
          <w:rPr>
            <w:rFonts w:ascii="Times New Roman" w:hAnsi="Times New Roman" w:cs="Times New Roman"/>
            <w:sz w:val="24"/>
            <w:szCs w:val="24"/>
          </w:rPr>
          <w:t>The main counterpoint to this possible explanation</w:t>
        </w:r>
      </w:ins>
      <w:ins w:id="354" w:author="Michael Early" w:date="2024-12-13T10:36:00Z" w16du:dateUtc="2024-12-13T18:36:00Z">
        <w:r>
          <w:rPr>
            <w:rFonts w:ascii="Times New Roman" w:hAnsi="Times New Roman" w:cs="Times New Roman"/>
            <w:sz w:val="24"/>
            <w:szCs w:val="24"/>
          </w:rPr>
          <w:t xml:space="preserve"> is that regardless of the inconvenience caused by renegotiation</w:t>
        </w:r>
      </w:ins>
      <w:ins w:id="355" w:author="Michael Early" w:date="2024-12-13T10:37:00Z" w16du:dateUtc="2024-12-13T18:37:00Z">
        <w:r>
          <w:rPr>
            <w:rFonts w:ascii="Times New Roman" w:hAnsi="Times New Roman" w:cs="Times New Roman"/>
            <w:sz w:val="24"/>
            <w:szCs w:val="24"/>
          </w:rPr>
          <w:t>, if the NFL believed that these team-based plans would generate more revenue, then the NFL would have already begun the negotiation process. The NFL is profit</w:t>
        </w:r>
      </w:ins>
      <w:ins w:id="356" w:author="Michael Early" w:date="2024-12-13T10:39:00Z" w16du:dateUtc="2024-12-13T18:39:00Z">
        <w:r w:rsidR="006A7BFE">
          <w:rPr>
            <w:rFonts w:ascii="Times New Roman" w:hAnsi="Times New Roman" w:cs="Times New Roman"/>
            <w:sz w:val="24"/>
            <w:szCs w:val="24"/>
          </w:rPr>
          <w:t>-</w:t>
        </w:r>
      </w:ins>
      <w:ins w:id="357" w:author="Michael Early" w:date="2024-12-13T10:37:00Z" w16du:dateUtc="2024-12-13T18:37:00Z">
        <w:r>
          <w:rPr>
            <w:rFonts w:ascii="Times New Roman" w:hAnsi="Times New Roman" w:cs="Times New Roman"/>
            <w:sz w:val="24"/>
            <w:szCs w:val="24"/>
          </w:rPr>
          <w:t xml:space="preserve">maximizing, so their main priority is to make as much profit as </w:t>
        </w:r>
      </w:ins>
      <w:ins w:id="358" w:author="Michael Early" w:date="2024-12-13T10:40:00Z" w16du:dateUtc="2024-12-13T18:40:00Z">
        <w:r w:rsidR="006341EA">
          <w:rPr>
            <w:rFonts w:ascii="Times New Roman" w:hAnsi="Times New Roman" w:cs="Times New Roman"/>
            <w:sz w:val="24"/>
            <w:szCs w:val="24"/>
          </w:rPr>
          <w:t>possible and</w:t>
        </w:r>
      </w:ins>
      <w:ins w:id="359" w:author="Michael Early" w:date="2024-12-13T10:37:00Z" w16du:dateUtc="2024-12-13T18:37:00Z">
        <w:r>
          <w:rPr>
            <w:rFonts w:ascii="Times New Roman" w:hAnsi="Times New Roman" w:cs="Times New Roman"/>
            <w:sz w:val="24"/>
            <w:szCs w:val="24"/>
          </w:rPr>
          <w:t xml:space="preserve"> would not care if it is difficult to do so</w:t>
        </w:r>
      </w:ins>
      <w:ins w:id="360" w:author="Michael Early" w:date="2024-12-13T10:38:00Z" w16du:dateUtc="2024-12-13T18:38:00Z">
        <w:r>
          <w:rPr>
            <w:rFonts w:ascii="Times New Roman" w:hAnsi="Times New Roman" w:cs="Times New Roman"/>
            <w:sz w:val="24"/>
            <w:szCs w:val="24"/>
          </w:rPr>
          <w:t>.</w:t>
        </w:r>
      </w:ins>
    </w:p>
    <w:p w14:paraId="21ACB43B" w14:textId="67D13182" w:rsidR="00B30C0B" w:rsidRDefault="00192AE0" w:rsidP="00872EA9">
      <w:pPr>
        <w:spacing w:line="360" w:lineRule="auto"/>
        <w:ind w:firstLine="360"/>
        <w:rPr>
          <w:ins w:id="361" w:author="Michael Early" w:date="2024-12-13T10:38:00Z" w16du:dateUtc="2024-12-13T18:38:00Z"/>
          <w:rFonts w:ascii="Times New Roman" w:hAnsi="Times New Roman" w:cs="Times New Roman"/>
          <w:sz w:val="24"/>
          <w:szCs w:val="24"/>
        </w:rPr>
      </w:pPr>
      <w:r>
        <w:rPr>
          <w:rFonts w:ascii="Times New Roman" w:hAnsi="Times New Roman" w:cs="Times New Roman"/>
          <w:sz w:val="24"/>
          <w:szCs w:val="24"/>
        </w:rPr>
        <w:t xml:space="preserve">Another possible explanation is that the NFL believes that with </w:t>
      </w:r>
      <w:r w:rsidR="00190770">
        <w:rPr>
          <w:rFonts w:ascii="Times New Roman" w:hAnsi="Times New Roman" w:cs="Times New Roman"/>
          <w:sz w:val="24"/>
          <w:szCs w:val="24"/>
        </w:rPr>
        <w:t>team-based</w:t>
      </w:r>
      <w:r>
        <w:rPr>
          <w:rFonts w:ascii="Times New Roman" w:hAnsi="Times New Roman" w:cs="Times New Roman"/>
          <w:sz w:val="24"/>
          <w:szCs w:val="24"/>
        </w:rPr>
        <w:t xml:space="preserve"> bundles, fewer people would watch the games that are aired by F</w:t>
      </w:r>
      <w:r w:rsidR="002E7B95">
        <w:rPr>
          <w:rFonts w:ascii="Times New Roman" w:hAnsi="Times New Roman" w:cs="Times New Roman"/>
          <w:sz w:val="24"/>
          <w:szCs w:val="24"/>
        </w:rPr>
        <w:t>OX</w:t>
      </w:r>
      <w:r>
        <w:rPr>
          <w:rFonts w:ascii="Times New Roman" w:hAnsi="Times New Roman" w:cs="Times New Roman"/>
          <w:sz w:val="24"/>
          <w:szCs w:val="24"/>
        </w:rPr>
        <w:t xml:space="preserve"> and CBS that conflicts with the Sunday Ticket times. If more people purchase their team’s package on Sunday Ticket as opposed to CBS and F</w:t>
      </w:r>
      <w:r w:rsidR="002E7B95">
        <w:rPr>
          <w:rFonts w:ascii="Times New Roman" w:hAnsi="Times New Roman" w:cs="Times New Roman"/>
          <w:sz w:val="24"/>
          <w:szCs w:val="24"/>
        </w:rPr>
        <w:t>OX</w:t>
      </w:r>
      <w:r>
        <w:rPr>
          <w:rFonts w:ascii="Times New Roman" w:hAnsi="Times New Roman" w:cs="Times New Roman"/>
          <w:sz w:val="24"/>
          <w:szCs w:val="24"/>
        </w:rPr>
        <w:t>, this could cause a drastic decrease in the contract value for these times when it becomes time to renegotiate. As previously established, the NFL makes more than half of its revenue from these broadcast exclusivity deals</w:t>
      </w:r>
      <w:r w:rsidR="00F1407A">
        <w:rPr>
          <w:rFonts w:ascii="Times New Roman" w:hAnsi="Times New Roman" w:cs="Times New Roman"/>
          <w:sz w:val="24"/>
          <w:szCs w:val="24"/>
        </w:rPr>
        <w:t xml:space="preserve">, and if more people switch to the Sunday Ticket </w:t>
      </w:r>
      <w:ins w:id="362" w:author="Michael Early" w:date="2024-12-13T10:51:00Z" w16du:dateUtc="2024-12-13T18:51:00Z">
        <w:r w:rsidR="009D3537">
          <w:rPr>
            <w:rFonts w:ascii="Times New Roman" w:hAnsi="Times New Roman" w:cs="Times New Roman"/>
            <w:sz w:val="24"/>
            <w:szCs w:val="24"/>
          </w:rPr>
          <w:t xml:space="preserve">package </w:t>
        </w:r>
      </w:ins>
      <w:r w:rsidR="00F1407A">
        <w:rPr>
          <w:rFonts w:ascii="Times New Roman" w:hAnsi="Times New Roman" w:cs="Times New Roman"/>
          <w:sz w:val="24"/>
          <w:szCs w:val="24"/>
        </w:rPr>
        <w:t xml:space="preserve">on YouTube TV, it could increase that contract’s value, but it would drastically decrease </w:t>
      </w:r>
      <w:r w:rsidR="00F1407A">
        <w:rPr>
          <w:rFonts w:ascii="Times New Roman" w:hAnsi="Times New Roman" w:cs="Times New Roman"/>
          <w:sz w:val="24"/>
          <w:szCs w:val="24"/>
        </w:rPr>
        <w:lastRenderedPageBreak/>
        <w:t xml:space="preserve">the revenue they would achieve from the other contracts. It might also anger the executives who would purchase these contracts, as the NFL would have just done something that decreases the revenue that these companies earn from selling commercial airtime. The NFL might want to keep Sunday Ticket as a premium service to help ease the minds of the broadcasting </w:t>
      </w:r>
      <w:r w:rsidR="00515A0C">
        <w:rPr>
          <w:rFonts w:ascii="Times New Roman" w:hAnsi="Times New Roman" w:cs="Times New Roman"/>
          <w:sz w:val="24"/>
          <w:szCs w:val="24"/>
        </w:rPr>
        <w:t>networks</w:t>
      </w:r>
      <w:r w:rsidR="00F1407A">
        <w:rPr>
          <w:rFonts w:ascii="Times New Roman" w:hAnsi="Times New Roman" w:cs="Times New Roman"/>
          <w:sz w:val="24"/>
          <w:szCs w:val="24"/>
        </w:rPr>
        <w:t xml:space="preserve"> that purchased the competing games. </w:t>
      </w:r>
    </w:p>
    <w:p w14:paraId="7627E9EB" w14:textId="3673C718" w:rsidR="000E7FE3" w:rsidRDefault="000E7FE3" w:rsidP="00872EA9">
      <w:pPr>
        <w:spacing w:line="360" w:lineRule="auto"/>
        <w:ind w:firstLine="360"/>
        <w:rPr>
          <w:rFonts w:ascii="Times New Roman" w:hAnsi="Times New Roman" w:cs="Times New Roman"/>
          <w:sz w:val="24"/>
          <w:szCs w:val="24"/>
        </w:rPr>
      </w:pPr>
      <w:ins w:id="363" w:author="Michael Early" w:date="2024-12-13T10:38:00Z" w16du:dateUtc="2024-12-13T18:38:00Z">
        <w:r>
          <w:rPr>
            <w:rFonts w:ascii="Times New Roman" w:hAnsi="Times New Roman" w:cs="Times New Roman"/>
            <w:sz w:val="24"/>
            <w:szCs w:val="24"/>
          </w:rPr>
          <w:t>However, it can be inferred that</w:t>
        </w:r>
        <w:r w:rsidR="006A7BFE">
          <w:rPr>
            <w:rFonts w:ascii="Times New Roman" w:hAnsi="Times New Roman" w:cs="Times New Roman"/>
            <w:sz w:val="24"/>
            <w:szCs w:val="24"/>
          </w:rPr>
          <w:t xml:space="preserve"> if the valuation for FOX and CBS’ respective contracts decreases, that there would be a compar</w:t>
        </w:r>
      </w:ins>
      <w:ins w:id="364" w:author="Michael Early" w:date="2024-12-13T10:39:00Z" w16du:dateUtc="2024-12-13T18:39:00Z">
        <w:r w:rsidR="006A7BFE">
          <w:rPr>
            <w:rFonts w:ascii="Times New Roman" w:hAnsi="Times New Roman" w:cs="Times New Roman"/>
            <w:sz w:val="24"/>
            <w:szCs w:val="24"/>
          </w:rPr>
          <w:t xml:space="preserve">able increase in the value of the NFL Sunday Ticket contract at its next renewal cycle. As previously mentioned, the NFL likely does not care how a fan is watching their </w:t>
        </w:r>
      </w:ins>
      <w:ins w:id="365" w:author="Michael Early" w:date="2024-12-13T10:40:00Z" w16du:dateUtc="2024-12-13T18:40:00Z">
        <w:r w:rsidR="006A7BFE">
          <w:rPr>
            <w:rFonts w:ascii="Times New Roman" w:hAnsi="Times New Roman" w:cs="Times New Roman"/>
            <w:sz w:val="24"/>
            <w:szCs w:val="24"/>
          </w:rPr>
          <w:t>game</w:t>
        </w:r>
      </w:ins>
      <w:ins w:id="366" w:author="Michael Early" w:date="2024-12-13T11:16:00Z" w16du:dateUtc="2024-12-13T19:16:00Z">
        <w:r w:rsidR="007F133A">
          <w:rPr>
            <w:rFonts w:ascii="Times New Roman" w:hAnsi="Times New Roman" w:cs="Times New Roman"/>
            <w:sz w:val="24"/>
            <w:szCs w:val="24"/>
          </w:rPr>
          <w:t>, provided</w:t>
        </w:r>
      </w:ins>
      <w:ins w:id="367" w:author="Michael Early" w:date="2024-12-13T10:39:00Z" w16du:dateUtc="2024-12-13T18:39:00Z">
        <w:r w:rsidR="006A7BFE">
          <w:rPr>
            <w:rFonts w:ascii="Times New Roman" w:hAnsi="Times New Roman" w:cs="Times New Roman"/>
            <w:sz w:val="24"/>
            <w:szCs w:val="24"/>
          </w:rPr>
          <w:t xml:space="preserve"> they </w:t>
        </w:r>
      </w:ins>
      <w:ins w:id="368" w:author="Michael Early" w:date="2024-12-13T10:40:00Z" w16du:dateUtc="2024-12-13T18:40:00Z">
        <w:r w:rsidR="006A7BFE">
          <w:rPr>
            <w:rFonts w:ascii="Times New Roman" w:hAnsi="Times New Roman" w:cs="Times New Roman"/>
            <w:sz w:val="24"/>
            <w:szCs w:val="24"/>
          </w:rPr>
          <w:t>paid to watch in some capacity.</w:t>
        </w:r>
      </w:ins>
    </w:p>
    <w:p w14:paraId="09348F27" w14:textId="732AC10B" w:rsidR="002D4CBA" w:rsidRDefault="000A048F" w:rsidP="002D4CBA">
      <w:pPr>
        <w:pStyle w:val="ListParagraph"/>
        <w:numPr>
          <w:ilvl w:val="0"/>
          <w:numId w:val="1"/>
        </w:numPr>
        <w:spacing w:line="360" w:lineRule="auto"/>
        <w:rPr>
          <w:rFonts w:ascii="Times New Roman" w:hAnsi="Times New Roman" w:cs="Times New Roman"/>
          <w:b/>
          <w:bCs/>
          <w:sz w:val="24"/>
          <w:szCs w:val="24"/>
        </w:rPr>
      </w:pPr>
      <w:r w:rsidRPr="000A048F">
        <w:rPr>
          <w:rFonts w:ascii="Times New Roman" w:hAnsi="Times New Roman" w:cs="Times New Roman"/>
          <w:b/>
          <w:bCs/>
          <w:sz w:val="24"/>
          <w:szCs w:val="24"/>
        </w:rPr>
        <w:t>Conclusion</w:t>
      </w:r>
    </w:p>
    <w:p w14:paraId="1A9E6820" w14:textId="74C1ABB6" w:rsidR="000C3128" w:rsidRPr="000C3128" w:rsidRDefault="000A048F" w:rsidP="00952DC4">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Because the NFL is the most popular sporting league in the United States, they can broadcast their content in almost any capacity, and people will watch it. With that being said, the NFL is a </w:t>
      </w:r>
      <w:r w:rsidR="00085877">
        <w:rPr>
          <w:rFonts w:ascii="Times New Roman" w:hAnsi="Times New Roman" w:cs="Times New Roman"/>
          <w:sz w:val="24"/>
          <w:szCs w:val="24"/>
        </w:rPr>
        <w:t>business and</w:t>
      </w:r>
      <w:r>
        <w:rPr>
          <w:rFonts w:ascii="Times New Roman" w:hAnsi="Times New Roman" w:cs="Times New Roman"/>
          <w:sz w:val="24"/>
          <w:szCs w:val="24"/>
        </w:rPr>
        <w:t xml:space="preserve"> wants to maximize profits. </w:t>
      </w:r>
      <w:r w:rsidR="00952DC4">
        <w:rPr>
          <w:rFonts w:ascii="Times New Roman" w:hAnsi="Times New Roman" w:cs="Times New Roman"/>
          <w:sz w:val="24"/>
          <w:szCs w:val="24"/>
        </w:rPr>
        <w:t xml:space="preserve">Currently, the only option for out of market fans to watch their favorite team is to purchase the entire Sunday Ticket package of all NFL teams, priced at $479. Intuitively, </w:t>
      </w:r>
      <w:r w:rsidR="00E82B15">
        <w:rPr>
          <w:rFonts w:ascii="Times New Roman" w:hAnsi="Times New Roman" w:cs="Times New Roman"/>
          <w:sz w:val="24"/>
          <w:szCs w:val="24"/>
        </w:rPr>
        <w:t>this price</w:t>
      </w:r>
      <w:r w:rsidR="00952DC4">
        <w:rPr>
          <w:rFonts w:ascii="Times New Roman" w:hAnsi="Times New Roman" w:cs="Times New Roman"/>
          <w:sz w:val="24"/>
          <w:szCs w:val="24"/>
        </w:rPr>
        <w:t xml:space="preserve"> would drive fans away from this purchase. </w:t>
      </w:r>
      <w:r>
        <w:rPr>
          <w:rFonts w:ascii="Times New Roman" w:hAnsi="Times New Roman" w:cs="Times New Roman"/>
          <w:sz w:val="24"/>
          <w:szCs w:val="24"/>
        </w:rPr>
        <w:t>So why is the NFL fighting to keep a seemingly inefficient pricing model that loses its contractors billions of dollars every year?</w:t>
      </w:r>
      <w:r w:rsidR="00085877">
        <w:rPr>
          <w:rFonts w:ascii="Times New Roman" w:hAnsi="Times New Roman" w:cs="Times New Roman"/>
          <w:sz w:val="24"/>
          <w:szCs w:val="24"/>
        </w:rPr>
        <w:t xml:space="preserve"> Why would they not provide team-based packages?</w:t>
      </w:r>
      <w:r>
        <w:rPr>
          <w:rFonts w:ascii="Times New Roman" w:hAnsi="Times New Roman" w:cs="Times New Roman"/>
          <w:sz w:val="24"/>
          <w:szCs w:val="24"/>
        </w:rPr>
        <w:t xml:space="preserve"> </w:t>
      </w:r>
      <w:r w:rsidR="00085877">
        <w:rPr>
          <w:rFonts w:ascii="Times New Roman" w:hAnsi="Times New Roman" w:cs="Times New Roman"/>
          <w:sz w:val="24"/>
          <w:szCs w:val="24"/>
        </w:rPr>
        <w:t xml:space="preserve">After viewing the NFL’s Sunday Ticket package as a bundle and each team’s slate of games as components of the grand bundle, </w:t>
      </w:r>
      <w:r w:rsidR="00305BD5">
        <w:rPr>
          <w:rFonts w:ascii="Times New Roman" w:hAnsi="Times New Roman" w:cs="Times New Roman"/>
          <w:sz w:val="24"/>
          <w:szCs w:val="24"/>
        </w:rPr>
        <w:t xml:space="preserve">the NFL believes that </w:t>
      </w:r>
      <w:del w:id="369" w:author="Michael Early" w:date="2024-12-13T10:52:00Z" w16du:dateUtc="2024-12-13T18:52:00Z">
        <w:r w:rsidR="00305BD5" w:rsidDel="009D3537">
          <w:rPr>
            <w:rFonts w:ascii="Times New Roman" w:hAnsi="Times New Roman" w:cs="Times New Roman"/>
            <w:sz w:val="24"/>
            <w:szCs w:val="24"/>
          </w:rPr>
          <w:delText xml:space="preserve">both out of market fans are few, and if given the option, </w:delText>
        </w:r>
      </w:del>
      <w:r w:rsidR="00305BD5">
        <w:rPr>
          <w:rFonts w:ascii="Times New Roman" w:hAnsi="Times New Roman" w:cs="Times New Roman"/>
          <w:sz w:val="24"/>
          <w:szCs w:val="24"/>
        </w:rPr>
        <w:t xml:space="preserve">most would only purchase a single </w:t>
      </w:r>
      <w:r w:rsidR="00952DC4">
        <w:rPr>
          <w:rFonts w:ascii="Times New Roman" w:hAnsi="Times New Roman" w:cs="Times New Roman"/>
          <w:sz w:val="24"/>
          <w:szCs w:val="24"/>
        </w:rPr>
        <w:t>team’s</w:t>
      </w:r>
      <w:r w:rsidR="00305BD5">
        <w:rPr>
          <w:rFonts w:ascii="Times New Roman" w:hAnsi="Times New Roman" w:cs="Times New Roman"/>
          <w:sz w:val="24"/>
          <w:szCs w:val="24"/>
        </w:rPr>
        <w:t xml:space="preserve"> bundle.</w:t>
      </w:r>
      <w:ins w:id="370" w:author="Michael Early" w:date="2024-12-13T10:52:00Z" w16du:dateUtc="2024-12-13T18:52:00Z">
        <w:r w:rsidR="009D3537">
          <w:rPr>
            <w:rFonts w:ascii="Times New Roman" w:hAnsi="Times New Roman" w:cs="Times New Roman"/>
            <w:sz w:val="24"/>
            <w:szCs w:val="24"/>
          </w:rPr>
          <w:t xml:space="preserve"> To counteract this, the NFL create</w:t>
        </w:r>
      </w:ins>
      <w:ins w:id="371" w:author="Michael Early" w:date="2024-12-13T10:53:00Z" w16du:dateUtc="2024-12-13T18:53:00Z">
        <w:r w:rsidR="009D3537">
          <w:rPr>
            <w:rFonts w:ascii="Times New Roman" w:hAnsi="Times New Roman" w:cs="Times New Roman"/>
            <w:sz w:val="24"/>
            <w:szCs w:val="24"/>
          </w:rPr>
          <w:t>d</w:t>
        </w:r>
      </w:ins>
      <w:ins w:id="372" w:author="Michael Early" w:date="2024-12-13T10:52:00Z" w16du:dateUtc="2024-12-13T18:52:00Z">
        <w:r w:rsidR="009D3537">
          <w:rPr>
            <w:rFonts w:ascii="Times New Roman" w:hAnsi="Times New Roman" w:cs="Times New Roman"/>
            <w:sz w:val="24"/>
            <w:szCs w:val="24"/>
          </w:rPr>
          <w:t xml:space="preserve"> a pure bundling pricing strategy in which </w:t>
        </w:r>
      </w:ins>
      <w:ins w:id="373" w:author="Michael Early" w:date="2024-12-13T11:16:00Z" w16du:dateUtc="2024-12-13T19:16:00Z">
        <w:r w:rsidR="007F133A">
          <w:rPr>
            <w:rFonts w:ascii="Times New Roman" w:hAnsi="Times New Roman" w:cs="Times New Roman"/>
            <w:sz w:val="24"/>
            <w:szCs w:val="24"/>
          </w:rPr>
          <w:t>if</w:t>
        </w:r>
      </w:ins>
      <w:ins w:id="374" w:author="Michael Early" w:date="2024-12-13T10:52:00Z" w16du:dateUtc="2024-12-13T18:52:00Z">
        <w:r w:rsidR="009D3537">
          <w:rPr>
            <w:rFonts w:ascii="Times New Roman" w:hAnsi="Times New Roman" w:cs="Times New Roman"/>
            <w:sz w:val="24"/>
            <w:szCs w:val="24"/>
          </w:rPr>
          <w:t xml:space="preserve"> an individual fan’s willingness to pay to watch all NFL teams equa</w:t>
        </w:r>
      </w:ins>
      <w:ins w:id="375" w:author="Michael Early" w:date="2024-12-13T10:53:00Z" w16du:dateUtc="2024-12-13T18:53:00Z">
        <w:r w:rsidR="009D3537">
          <w:rPr>
            <w:rFonts w:ascii="Times New Roman" w:hAnsi="Times New Roman" w:cs="Times New Roman"/>
            <w:sz w:val="24"/>
            <w:szCs w:val="24"/>
          </w:rPr>
          <w:t>ls or exceeds the purchase price, then the fan will purchase access.</w:t>
        </w:r>
      </w:ins>
      <w:r w:rsidR="00305BD5">
        <w:rPr>
          <w:rFonts w:ascii="Times New Roman" w:hAnsi="Times New Roman" w:cs="Times New Roman"/>
          <w:sz w:val="24"/>
          <w:szCs w:val="24"/>
        </w:rPr>
        <w:t xml:space="preserve"> </w:t>
      </w:r>
      <w:del w:id="376" w:author="Michael Early" w:date="2024-12-13T10:53:00Z" w16du:dateUtc="2024-12-13T18:53:00Z">
        <w:r w:rsidR="00305BD5" w:rsidDel="009D3537">
          <w:rPr>
            <w:rFonts w:ascii="Times New Roman" w:hAnsi="Times New Roman" w:cs="Times New Roman"/>
            <w:sz w:val="24"/>
            <w:szCs w:val="24"/>
          </w:rPr>
          <w:delText>Additionally, if more people purchase the single team’s bundle, it might devalue the league’s current contracts with F</w:delText>
        </w:r>
        <w:r w:rsidR="00181121" w:rsidDel="009D3537">
          <w:rPr>
            <w:rFonts w:ascii="Times New Roman" w:hAnsi="Times New Roman" w:cs="Times New Roman"/>
            <w:sz w:val="24"/>
            <w:szCs w:val="24"/>
          </w:rPr>
          <w:delText xml:space="preserve">OX </w:delText>
        </w:r>
        <w:r w:rsidR="00305BD5" w:rsidDel="009D3537">
          <w:rPr>
            <w:rFonts w:ascii="Times New Roman" w:hAnsi="Times New Roman" w:cs="Times New Roman"/>
            <w:sz w:val="24"/>
            <w:szCs w:val="24"/>
          </w:rPr>
          <w:delText xml:space="preserve">and </w:delText>
        </w:r>
        <w:r w:rsidR="00952DC4" w:rsidDel="009D3537">
          <w:rPr>
            <w:rFonts w:ascii="Times New Roman" w:hAnsi="Times New Roman" w:cs="Times New Roman"/>
            <w:sz w:val="24"/>
            <w:szCs w:val="24"/>
          </w:rPr>
          <w:delText>CBS and</w:delText>
        </w:r>
        <w:r w:rsidR="00305BD5" w:rsidDel="009D3537">
          <w:rPr>
            <w:rFonts w:ascii="Times New Roman" w:hAnsi="Times New Roman" w:cs="Times New Roman"/>
            <w:sz w:val="24"/>
            <w:szCs w:val="24"/>
          </w:rPr>
          <w:delText xml:space="preserve"> would drastically decrease negotiating power of the NFL when it comes to renegotiate.</w:delText>
        </w:r>
      </w:del>
    </w:p>
    <w:p w14:paraId="3407FE70" w14:textId="77777777" w:rsidR="000C3128" w:rsidRPr="000C3128" w:rsidRDefault="000C3128" w:rsidP="007B0B98">
      <w:pPr>
        <w:tabs>
          <w:tab w:val="left" w:pos="4185"/>
        </w:tabs>
        <w:spacing w:line="360" w:lineRule="auto"/>
        <w:ind w:left="360"/>
        <w:rPr>
          <w:rFonts w:ascii="Times New Roman" w:hAnsi="Times New Roman" w:cs="Times New Roman"/>
          <w:sz w:val="24"/>
          <w:szCs w:val="24"/>
        </w:rPr>
      </w:pPr>
    </w:p>
    <w:p w14:paraId="13745343" w14:textId="6A014131" w:rsidR="005255C5" w:rsidRPr="005255C5" w:rsidRDefault="005255C5" w:rsidP="007B0B98">
      <w:pPr>
        <w:spacing w:line="360" w:lineRule="auto"/>
        <w:ind w:left="360"/>
        <w:rPr>
          <w:rFonts w:ascii="Times New Roman" w:hAnsi="Times New Roman" w:cs="Times New Roman"/>
          <w:sz w:val="24"/>
          <w:szCs w:val="24"/>
        </w:rPr>
      </w:pPr>
    </w:p>
    <w:p w14:paraId="22730E95" w14:textId="77777777" w:rsidR="005255C5" w:rsidRPr="005255C5" w:rsidRDefault="005255C5" w:rsidP="007B0B98">
      <w:pPr>
        <w:tabs>
          <w:tab w:val="left" w:pos="4185"/>
        </w:tabs>
        <w:spacing w:line="360" w:lineRule="auto"/>
        <w:rPr>
          <w:rFonts w:ascii="Times New Roman" w:hAnsi="Times New Roman" w:cs="Times New Roman"/>
          <w:sz w:val="24"/>
          <w:szCs w:val="24"/>
        </w:rPr>
      </w:pPr>
    </w:p>
    <w:p w14:paraId="6F1ABE54" w14:textId="77777777" w:rsidR="00CF10D7" w:rsidDel="00F050F4" w:rsidRDefault="00CF10D7" w:rsidP="00F050F4">
      <w:pPr>
        <w:spacing w:line="360" w:lineRule="auto"/>
        <w:rPr>
          <w:del w:id="377" w:author="Michael Early" w:date="2024-12-13T11:14:00Z" w16du:dateUtc="2024-12-13T19:14:00Z"/>
          <w:rFonts w:ascii="Times New Roman" w:hAnsi="Times New Roman" w:cs="Times New Roman"/>
          <w:b/>
          <w:bCs/>
          <w:sz w:val="24"/>
          <w:szCs w:val="24"/>
        </w:rPr>
      </w:pPr>
    </w:p>
    <w:p w14:paraId="3D86226F" w14:textId="77777777" w:rsidR="00F050F4" w:rsidRDefault="00F050F4" w:rsidP="007B0B98">
      <w:pPr>
        <w:spacing w:line="360" w:lineRule="auto"/>
        <w:rPr>
          <w:ins w:id="378" w:author="Michael Early" w:date="2024-12-13T11:14:00Z" w16du:dateUtc="2024-12-13T19:14:00Z"/>
          <w:rFonts w:ascii="Times New Roman" w:hAnsi="Times New Roman" w:cs="Times New Roman"/>
          <w:sz w:val="24"/>
          <w:szCs w:val="24"/>
        </w:rPr>
      </w:pPr>
    </w:p>
    <w:p w14:paraId="2EA33EAB" w14:textId="77777777" w:rsidR="00E82B15" w:rsidDel="00F050F4" w:rsidRDefault="00E82B15" w:rsidP="007B0B98">
      <w:pPr>
        <w:spacing w:line="360" w:lineRule="auto"/>
        <w:rPr>
          <w:del w:id="379" w:author="Michael Early" w:date="2024-12-13T11:14:00Z" w16du:dateUtc="2024-12-13T19:14:00Z"/>
          <w:rFonts w:ascii="Times New Roman" w:hAnsi="Times New Roman" w:cs="Times New Roman"/>
          <w:sz w:val="24"/>
          <w:szCs w:val="24"/>
        </w:rPr>
      </w:pPr>
    </w:p>
    <w:p w14:paraId="0E3AA7FA" w14:textId="77777777" w:rsidR="009D3537" w:rsidRDefault="009D3537">
      <w:pPr>
        <w:spacing w:line="360" w:lineRule="auto"/>
        <w:rPr>
          <w:ins w:id="380" w:author="Michael Early" w:date="2024-12-13T10:53:00Z" w16du:dateUtc="2024-12-13T18:53:00Z"/>
          <w:rFonts w:ascii="Times New Roman" w:hAnsi="Times New Roman" w:cs="Times New Roman"/>
          <w:b/>
          <w:bCs/>
          <w:sz w:val="24"/>
          <w:szCs w:val="24"/>
        </w:rPr>
        <w:pPrChange w:id="381" w:author="Michael Early" w:date="2024-12-13T11:14:00Z" w16du:dateUtc="2024-12-13T19:14:00Z">
          <w:pPr>
            <w:spacing w:line="360" w:lineRule="auto"/>
            <w:jc w:val="center"/>
          </w:pPr>
        </w:pPrChange>
      </w:pPr>
    </w:p>
    <w:p w14:paraId="665A6DD0" w14:textId="77777777" w:rsidR="009D3537" w:rsidRDefault="009D3537" w:rsidP="00CF10D7">
      <w:pPr>
        <w:spacing w:line="360" w:lineRule="auto"/>
        <w:jc w:val="center"/>
        <w:rPr>
          <w:ins w:id="382" w:author="Michael Early" w:date="2024-12-13T10:53:00Z" w16du:dateUtc="2024-12-13T18:53:00Z"/>
          <w:rFonts w:ascii="Times New Roman" w:hAnsi="Times New Roman" w:cs="Times New Roman"/>
          <w:b/>
          <w:bCs/>
          <w:sz w:val="24"/>
          <w:szCs w:val="24"/>
        </w:rPr>
      </w:pPr>
    </w:p>
    <w:p w14:paraId="57C588C9" w14:textId="67709D96" w:rsidR="00CF10D7" w:rsidRPr="00CF10D7" w:rsidRDefault="00CF10D7" w:rsidP="00CF10D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3E874C6" w14:textId="2317DA05" w:rsidR="00CF10D7" w:rsidRDefault="00CF10D7" w:rsidP="00CF10D7">
      <w:pPr>
        <w:spacing w:line="360" w:lineRule="auto"/>
        <w:rPr>
          <w:ins w:id="383" w:author="Michael Early" w:date="2024-12-13T11:05:00Z" w16du:dateUtc="2024-12-13T19:05:00Z"/>
          <w:rFonts w:ascii="Times New Roman" w:hAnsi="Times New Roman" w:cs="Times New Roman"/>
          <w:sz w:val="24"/>
          <w:szCs w:val="24"/>
        </w:rPr>
      </w:pPr>
      <w:r w:rsidRPr="00CF10D7">
        <w:rPr>
          <w:rFonts w:ascii="Times New Roman" w:hAnsi="Times New Roman" w:cs="Times New Roman"/>
          <w:sz w:val="24"/>
          <w:szCs w:val="24"/>
        </w:rPr>
        <w:t xml:space="preserve">Adams, W. J., Yellen, J.L. (1976) Commodity Bundling and the Burden of Monopoly, The Quarterly Journal of Economics, 90(3),475–498. </w:t>
      </w:r>
      <w:ins w:id="384" w:author="Michael Early" w:date="2024-12-13T11:05:00Z" w16du:dateUtc="2024-12-13T19:05:00Z">
        <w:r w:rsidR="00BC371C">
          <w:rPr>
            <w:rFonts w:ascii="Times New Roman" w:hAnsi="Times New Roman" w:cs="Times New Roman"/>
            <w:sz w:val="24"/>
            <w:szCs w:val="24"/>
          </w:rPr>
          <w:fldChar w:fldCharType="begin"/>
        </w:r>
        <w:r w:rsidR="00BC371C">
          <w:rPr>
            <w:rFonts w:ascii="Times New Roman" w:hAnsi="Times New Roman" w:cs="Times New Roman"/>
            <w:sz w:val="24"/>
            <w:szCs w:val="24"/>
          </w:rPr>
          <w:instrText>HYPERLINK "</w:instrText>
        </w:r>
      </w:ins>
      <w:r w:rsidR="00BC371C" w:rsidRPr="00CF10D7">
        <w:rPr>
          <w:rFonts w:ascii="Times New Roman" w:hAnsi="Times New Roman" w:cs="Times New Roman"/>
          <w:sz w:val="24"/>
          <w:szCs w:val="24"/>
        </w:rPr>
        <w:instrText>https://doi.org/10.2307/1886045</w:instrText>
      </w:r>
      <w:ins w:id="385" w:author="Michael Early" w:date="2024-12-13T11:05:00Z" w16du:dateUtc="2024-12-13T19:05:00Z">
        <w:r w:rsidR="00BC371C">
          <w:rPr>
            <w:rFonts w:ascii="Times New Roman" w:hAnsi="Times New Roman" w:cs="Times New Roman"/>
            <w:sz w:val="24"/>
            <w:szCs w:val="24"/>
          </w:rPr>
          <w:instrText>"</w:instrText>
        </w:r>
        <w:r w:rsidR="00BC371C">
          <w:rPr>
            <w:rFonts w:ascii="Times New Roman" w:hAnsi="Times New Roman" w:cs="Times New Roman"/>
            <w:sz w:val="24"/>
            <w:szCs w:val="24"/>
          </w:rPr>
        </w:r>
        <w:r w:rsidR="00BC371C">
          <w:rPr>
            <w:rFonts w:ascii="Times New Roman" w:hAnsi="Times New Roman" w:cs="Times New Roman"/>
            <w:sz w:val="24"/>
            <w:szCs w:val="24"/>
          </w:rPr>
          <w:fldChar w:fldCharType="separate"/>
        </w:r>
      </w:ins>
      <w:r w:rsidR="00BC371C" w:rsidRPr="00B64C58">
        <w:rPr>
          <w:rStyle w:val="Hyperlink"/>
          <w:rFonts w:ascii="Times New Roman" w:hAnsi="Times New Roman" w:cs="Times New Roman"/>
          <w:sz w:val="24"/>
          <w:szCs w:val="24"/>
        </w:rPr>
        <w:t>https://doi.org/10.2307/1886045</w:t>
      </w:r>
      <w:ins w:id="386" w:author="Michael Early" w:date="2024-12-13T11:05:00Z" w16du:dateUtc="2024-12-13T19:05:00Z">
        <w:r w:rsidR="00BC371C">
          <w:rPr>
            <w:rFonts w:ascii="Times New Roman" w:hAnsi="Times New Roman" w:cs="Times New Roman"/>
            <w:sz w:val="24"/>
            <w:szCs w:val="24"/>
          </w:rPr>
          <w:fldChar w:fldCharType="end"/>
        </w:r>
      </w:ins>
    </w:p>
    <w:p w14:paraId="55968D82" w14:textId="79794A16" w:rsidR="00BC371C" w:rsidRPr="00CF10D7" w:rsidRDefault="00BC371C" w:rsidP="00CF10D7">
      <w:pPr>
        <w:spacing w:line="360" w:lineRule="auto"/>
        <w:rPr>
          <w:rFonts w:ascii="Times New Roman" w:hAnsi="Times New Roman" w:cs="Times New Roman"/>
          <w:sz w:val="24"/>
          <w:szCs w:val="24"/>
        </w:rPr>
      </w:pPr>
      <w:ins w:id="387" w:author="Michael Early" w:date="2024-12-13T11:05:00Z">
        <w:r w:rsidRPr="00BC371C">
          <w:rPr>
            <w:rFonts w:ascii="Times New Roman" w:hAnsi="Times New Roman" w:cs="Times New Roman"/>
            <w:sz w:val="24"/>
            <w:szCs w:val="24"/>
          </w:rPr>
          <w:t xml:space="preserve">Armstrong, </w:t>
        </w:r>
        <w:proofErr w:type="gramStart"/>
        <w:r w:rsidRPr="00BC371C">
          <w:rPr>
            <w:rFonts w:ascii="Times New Roman" w:hAnsi="Times New Roman" w:cs="Times New Roman"/>
            <w:sz w:val="24"/>
            <w:szCs w:val="24"/>
          </w:rPr>
          <w:t>M.(</w:t>
        </w:r>
        <w:proofErr w:type="gramEnd"/>
        <w:r w:rsidRPr="00BC371C">
          <w:rPr>
            <w:rFonts w:ascii="Times New Roman" w:hAnsi="Times New Roman" w:cs="Times New Roman"/>
            <w:sz w:val="24"/>
            <w:szCs w:val="24"/>
          </w:rPr>
          <w:t xml:space="preserve">2007) Price Discrimination, University </w:t>
        </w:r>
        <w:proofErr w:type="spellStart"/>
        <w:r w:rsidRPr="00BC371C">
          <w:rPr>
            <w:rFonts w:ascii="Times New Roman" w:hAnsi="Times New Roman" w:cs="Times New Roman"/>
            <w:sz w:val="24"/>
            <w:szCs w:val="24"/>
          </w:rPr>
          <w:t>Colllege</w:t>
        </w:r>
        <w:proofErr w:type="spellEnd"/>
        <w:r w:rsidRPr="00BC371C">
          <w:rPr>
            <w:rFonts w:ascii="Times New Roman" w:hAnsi="Times New Roman" w:cs="Times New Roman"/>
            <w:sz w:val="24"/>
            <w:szCs w:val="24"/>
          </w:rPr>
          <w:t xml:space="preserve"> London, https://discovery.ucl.ac.uk/id/eprint/14500/1/14500.pdf</w:t>
        </w:r>
      </w:ins>
    </w:p>
    <w:p w14:paraId="57D49E01" w14:textId="353CEAE9" w:rsidR="00CF10D7" w:rsidRPr="00CF10D7" w:rsidRDefault="00CF10D7" w:rsidP="00CF10D7">
      <w:pPr>
        <w:spacing w:line="360" w:lineRule="auto"/>
        <w:rPr>
          <w:rFonts w:ascii="Times New Roman" w:hAnsi="Times New Roman" w:cs="Times New Roman"/>
          <w:sz w:val="24"/>
          <w:szCs w:val="24"/>
        </w:rPr>
      </w:pPr>
      <w:proofErr w:type="spellStart"/>
      <w:r w:rsidRPr="00CF10D7">
        <w:rPr>
          <w:rFonts w:ascii="Times New Roman" w:hAnsi="Times New Roman" w:cs="Times New Roman"/>
          <w:sz w:val="24"/>
          <w:szCs w:val="24"/>
        </w:rPr>
        <w:t>Badenhausen</w:t>
      </w:r>
      <w:proofErr w:type="spellEnd"/>
      <w:r w:rsidRPr="00CF10D7">
        <w:rPr>
          <w:rFonts w:ascii="Times New Roman" w:hAnsi="Times New Roman" w:cs="Times New Roman"/>
          <w:sz w:val="24"/>
          <w:szCs w:val="24"/>
        </w:rPr>
        <w:t>, K</w:t>
      </w:r>
      <w:del w:id="388" w:author="Michael Early" w:date="2024-12-13T10:53:00Z" w16du:dateUtc="2024-12-13T18:53:00Z">
        <w:r w:rsidRPr="00CF10D7" w:rsidDel="009D3537">
          <w:rPr>
            <w:rFonts w:ascii="Times New Roman" w:hAnsi="Times New Roman" w:cs="Times New Roman"/>
            <w:sz w:val="24"/>
            <w:szCs w:val="24"/>
          </w:rPr>
          <w:delText>urt</w:delText>
        </w:r>
      </w:del>
      <w:r w:rsidRPr="00CF10D7">
        <w:rPr>
          <w:rFonts w:ascii="Times New Roman" w:hAnsi="Times New Roman" w:cs="Times New Roman"/>
          <w:sz w:val="24"/>
          <w:szCs w:val="24"/>
        </w:rPr>
        <w:t>. (</w:t>
      </w:r>
      <w:ins w:id="389" w:author="Michael Early" w:date="2024-12-13T11:18:00Z">
        <w:r w:rsidR="00F365B7" w:rsidRPr="00F365B7">
          <w:rPr>
            <w:rFonts w:ascii="Times New Roman" w:hAnsi="Times New Roman" w:cs="Times New Roman"/>
            <w:sz w:val="24"/>
            <w:szCs w:val="24"/>
          </w:rPr>
          <w:t>August 29, 2024</w:t>
        </w:r>
      </w:ins>
      <w:del w:id="390" w:author="Michael Early" w:date="2024-12-13T11:18:00Z" w16du:dateUtc="2024-12-13T19:18:00Z">
        <w:r w:rsidRPr="00CF10D7" w:rsidDel="00F365B7">
          <w:rPr>
            <w:rFonts w:ascii="Times New Roman" w:hAnsi="Times New Roman" w:cs="Times New Roman"/>
            <w:sz w:val="24"/>
            <w:szCs w:val="24"/>
          </w:rPr>
          <w:delText>2024</w:delText>
        </w:r>
      </w:del>
      <w:r w:rsidRPr="00CF10D7">
        <w:rPr>
          <w:rFonts w:ascii="Times New Roman" w:hAnsi="Times New Roman" w:cs="Times New Roman"/>
          <w:sz w:val="24"/>
          <w:szCs w:val="24"/>
        </w:rPr>
        <w:t>) How NFL Teams and Owners Make Their Money</w:t>
      </w:r>
      <w:ins w:id="391" w:author="Michael Early" w:date="2024-12-13T11:18:00Z" w16du:dateUtc="2024-12-13T19:18:00Z">
        <w:r w:rsidR="00F365B7">
          <w:rPr>
            <w:rFonts w:ascii="Times New Roman" w:hAnsi="Times New Roman" w:cs="Times New Roman"/>
            <w:sz w:val="24"/>
            <w:szCs w:val="24"/>
          </w:rPr>
          <w:t xml:space="preserve"> (Accessed on November 22, 2024)</w:t>
        </w:r>
      </w:ins>
      <w:r w:rsidRPr="00CF10D7">
        <w:rPr>
          <w:rFonts w:ascii="Times New Roman" w:hAnsi="Times New Roman" w:cs="Times New Roman"/>
          <w:sz w:val="24"/>
          <w:szCs w:val="24"/>
        </w:rPr>
        <w:t xml:space="preserve">. Sportico. </w:t>
      </w:r>
      <w:ins w:id="392" w:author="Michael Early" w:date="2024-12-13T11:17:00Z" w16du:dateUtc="2024-12-13T19:17:00Z">
        <w:r w:rsidR="00F365B7">
          <w:rPr>
            <w:rFonts w:ascii="Times New Roman" w:hAnsi="Times New Roman" w:cs="Times New Roman"/>
            <w:sz w:val="24"/>
            <w:szCs w:val="24"/>
          </w:rPr>
          <w:fldChar w:fldCharType="begin"/>
        </w:r>
        <w:r w:rsidR="00F365B7">
          <w:rPr>
            <w:rFonts w:ascii="Times New Roman" w:hAnsi="Times New Roman" w:cs="Times New Roman"/>
            <w:sz w:val="24"/>
            <w:szCs w:val="24"/>
          </w:rPr>
          <w:instrText>HYPERLINK "</w:instrText>
        </w:r>
      </w:ins>
      <w:r w:rsidR="00F365B7" w:rsidRPr="00CF10D7">
        <w:rPr>
          <w:rFonts w:ascii="Times New Roman" w:hAnsi="Times New Roman" w:cs="Times New Roman"/>
          <w:sz w:val="24"/>
          <w:szCs w:val="24"/>
        </w:rPr>
        <w:instrText>https://www.sportico.com/leagues/football/2024/how-nfl-teams-owners-make-money-1234795113</w:instrText>
      </w:r>
      <w:ins w:id="393" w:author="Michael Early" w:date="2024-12-13T11:17:00Z" w16du:dateUtc="2024-12-13T19:17:00Z">
        <w:r w:rsidR="00F365B7">
          <w:rPr>
            <w:rFonts w:ascii="Times New Roman" w:hAnsi="Times New Roman" w:cs="Times New Roman"/>
            <w:sz w:val="24"/>
            <w:szCs w:val="24"/>
          </w:rPr>
          <w:instrText>"</w:instrText>
        </w:r>
        <w:r w:rsidR="00F365B7">
          <w:rPr>
            <w:rFonts w:ascii="Times New Roman" w:hAnsi="Times New Roman" w:cs="Times New Roman"/>
            <w:sz w:val="24"/>
            <w:szCs w:val="24"/>
          </w:rPr>
        </w:r>
        <w:r w:rsidR="00F365B7">
          <w:rPr>
            <w:rFonts w:ascii="Times New Roman" w:hAnsi="Times New Roman" w:cs="Times New Roman"/>
            <w:sz w:val="24"/>
            <w:szCs w:val="24"/>
          </w:rPr>
          <w:fldChar w:fldCharType="separate"/>
        </w:r>
      </w:ins>
      <w:r w:rsidR="00F365B7" w:rsidRPr="00B64C58">
        <w:rPr>
          <w:rStyle w:val="Hyperlink"/>
          <w:rFonts w:ascii="Times New Roman" w:hAnsi="Times New Roman" w:cs="Times New Roman"/>
          <w:sz w:val="24"/>
          <w:szCs w:val="24"/>
        </w:rPr>
        <w:t>https://www.sportico.com/leagues/football/2024/how-nfl-teams-owners-make-money-1234795113</w:t>
      </w:r>
      <w:ins w:id="394" w:author="Michael Early" w:date="2024-12-13T11:17:00Z" w16du:dateUtc="2024-12-13T19:17:00Z">
        <w:r w:rsidR="00F365B7">
          <w:rPr>
            <w:rFonts w:ascii="Times New Roman" w:hAnsi="Times New Roman" w:cs="Times New Roman"/>
            <w:sz w:val="24"/>
            <w:szCs w:val="24"/>
          </w:rPr>
          <w:fldChar w:fldCharType="end"/>
        </w:r>
      </w:ins>
      <w:del w:id="395" w:author="Michael Early" w:date="2024-12-13T11:17:00Z" w16du:dateUtc="2024-12-13T19:17:00Z">
        <w:r w:rsidRPr="00CF10D7" w:rsidDel="00F365B7">
          <w:rPr>
            <w:rFonts w:ascii="Times New Roman" w:hAnsi="Times New Roman" w:cs="Times New Roman"/>
            <w:sz w:val="24"/>
            <w:szCs w:val="24"/>
          </w:rPr>
          <w:delText xml:space="preserve">/ </w:delText>
        </w:r>
      </w:del>
    </w:p>
    <w:p w14:paraId="12BE708C" w14:textId="0C336311" w:rsidR="00CF10D7" w:rsidRPr="00CF10D7" w:rsidDel="00F365B7" w:rsidRDefault="00CF10D7" w:rsidP="00CF10D7">
      <w:pPr>
        <w:spacing w:line="360" w:lineRule="auto"/>
        <w:rPr>
          <w:del w:id="396" w:author="Michael Early" w:date="2024-12-13T11:19:00Z" w16du:dateUtc="2024-12-13T19:19:00Z"/>
          <w:rFonts w:ascii="Times New Roman" w:hAnsi="Times New Roman" w:cs="Times New Roman"/>
          <w:sz w:val="24"/>
          <w:szCs w:val="24"/>
        </w:rPr>
      </w:pPr>
      <w:r w:rsidRPr="00CF10D7">
        <w:rPr>
          <w:rFonts w:ascii="Times New Roman" w:hAnsi="Times New Roman" w:cs="Times New Roman"/>
          <w:sz w:val="24"/>
          <w:szCs w:val="24"/>
        </w:rPr>
        <w:t>Crupi, A</w:t>
      </w:r>
      <w:del w:id="397" w:author="Michael Early" w:date="2024-12-13T10:53:00Z" w16du:dateUtc="2024-12-13T18:53:00Z">
        <w:r w:rsidRPr="00CF10D7" w:rsidDel="009D3537">
          <w:rPr>
            <w:rFonts w:ascii="Times New Roman" w:hAnsi="Times New Roman" w:cs="Times New Roman"/>
            <w:sz w:val="24"/>
            <w:szCs w:val="24"/>
          </w:rPr>
          <w:delText>nthony</w:delText>
        </w:r>
      </w:del>
      <w:r w:rsidRPr="00CF10D7">
        <w:rPr>
          <w:rFonts w:ascii="Times New Roman" w:hAnsi="Times New Roman" w:cs="Times New Roman"/>
          <w:sz w:val="24"/>
          <w:szCs w:val="24"/>
        </w:rPr>
        <w:t>. (</w:t>
      </w:r>
      <w:ins w:id="398" w:author="Michael Early" w:date="2024-12-13T11:17:00Z">
        <w:r w:rsidR="00F365B7" w:rsidRPr="00F365B7">
          <w:rPr>
            <w:rFonts w:ascii="Times New Roman" w:hAnsi="Times New Roman" w:cs="Times New Roman"/>
            <w:sz w:val="24"/>
            <w:szCs w:val="24"/>
          </w:rPr>
          <w:t>October 27, 2023</w:t>
        </w:r>
      </w:ins>
      <w:del w:id="399" w:author="Michael Early" w:date="2024-12-13T11:17:00Z" w16du:dateUtc="2024-12-13T19:17:00Z">
        <w:r w:rsidRPr="00CF10D7" w:rsidDel="00F365B7">
          <w:rPr>
            <w:rFonts w:ascii="Times New Roman" w:hAnsi="Times New Roman" w:cs="Times New Roman"/>
            <w:sz w:val="24"/>
            <w:szCs w:val="24"/>
          </w:rPr>
          <w:delText>2023</w:delText>
        </w:r>
      </w:del>
      <w:r w:rsidRPr="00CF10D7">
        <w:rPr>
          <w:rFonts w:ascii="Times New Roman" w:hAnsi="Times New Roman" w:cs="Times New Roman"/>
          <w:sz w:val="24"/>
          <w:szCs w:val="24"/>
        </w:rPr>
        <w:t>) YouTube’s NFL Sunday Ticket Facing $1.27 Billion in Annual Losse</w:t>
      </w:r>
      <w:del w:id="400" w:author="Michael Early" w:date="2024-12-13T11:18:00Z" w16du:dateUtc="2024-12-13T19:18:00Z">
        <w:r w:rsidRPr="00CF10D7" w:rsidDel="00F365B7">
          <w:rPr>
            <w:rFonts w:ascii="Times New Roman" w:hAnsi="Times New Roman" w:cs="Times New Roman"/>
            <w:sz w:val="24"/>
            <w:szCs w:val="24"/>
          </w:rPr>
          <w:delText>s</w:delText>
        </w:r>
      </w:del>
      <w:ins w:id="401" w:author="Michael Early" w:date="2024-12-13T11:18:00Z" w16du:dateUtc="2024-12-13T19:18:00Z">
        <w:r w:rsidR="00F365B7">
          <w:rPr>
            <w:rFonts w:ascii="Times New Roman" w:hAnsi="Times New Roman" w:cs="Times New Roman"/>
            <w:sz w:val="24"/>
            <w:szCs w:val="24"/>
          </w:rPr>
          <w:t>s  (Accessed on November 20, 2024)</w:t>
        </w:r>
        <w:r w:rsidR="00F365B7" w:rsidRPr="00CF10D7">
          <w:rPr>
            <w:rFonts w:ascii="Times New Roman" w:hAnsi="Times New Roman" w:cs="Times New Roman"/>
            <w:sz w:val="24"/>
            <w:szCs w:val="24"/>
          </w:rPr>
          <w:t>.</w:t>
        </w:r>
      </w:ins>
      <w:del w:id="402" w:author="Michael Early" w:date="2024-12-13T11:18:00Z" w16du:dateUtc="2024-12-13T19:18:00Z">
        <w:r w:rsidRPr="00CF10D7" w:rsidDel="00F365B7">
          <w:rPr>
            <w:rFonts w:ascii="Times New Roman" w:hAnsi="Times New Roman" w:cs="Times New Roman"/>
            <w:sz w:val="24"/>
            <w:szCs w:val="24"/>
          </w:rPr>
          <w:delText>,</w:delText>
        </w:r>
      </w:del>
      <w:r w:rsidRPr="00CF10D7">
        <w:rPr>
          <w:rFonts w:ascii="Times New Roman" w:hAnsi="Times New Roman" w:cs="Times New Roman"/>
          <w:sz w:val="24"/>
          <w:szCs w:val="24"/>
        </w:rPr>
        <w:t xml:space="preserve"> </w:t>
      </w:r>
      <w:proofErr w:type="spellStart"/>
      <w:r w:rsidRPr="00CF10D7">
        <w:rPr>
          <w:rFonts w:ascii="Times New Roman" w:hAnsi="Times New Roman" w:cs="Times New Roman"/>
          <w:sz w:val="24"/>
          <w:szCs w:val="24"/>
        </w:rPr>
        <w:t>Sportico</w:t>
      </w:r>
      <w:proofErr w:type="spellEnd"/>
      <w:r w:rsidRPr="00CF10D7">
        <w:rPr>
          <w:rFonts w:ascii="Times New Roman" w:hAnsi="Times New Roman" w:cs="Times New Roman"/>
          <w:sz w:val="24"/>
          <w:szCs w:val="24"/>
        </w:rPr>
        <w:t xml:space="preserve">, </w:t>
      </w:r>
      <w:ins w:id="403" w:author="Michael Early" w:date="2024-12-13T11:17:00Z" w16du:dateUtc="2024-12-13T19:17:00Z">
        <w:r w:rsidR="00F365B7">
          <w:rPr>
            <w:rFonts w:ascii="Times New Roman" w:hAnsi="Times New Roman" w:cs="Times New Roman"/>
            <w:sz w:val="24"/>
            <w:szCs w:val="24"/>
          </w:rPr>
          <w:fldChar w:fldCharType="begin"/>
        </w:r>
        <w:r w:rsidR="00F365B7">
          <w:rPr>
            <w:rFonts w:ascii="Times New Roman" w:hAnsi="Times New Roman" w:cs="Times New Roman"/>
            <w:sz w:val="24"/>
            <w:szCs w:val="24"/>
          </w:rPr>
          <w:instrText>HYPERLINK "</w:instrText>
        </w:r>
      </w:ins>
      <w:r w:rsidR="00F365B7" w:rsidRPr="00CF10D7">
        <w:rPr>
          <w:rFonts w:ascii="Times New Roman" w:hAnsi="Times New Roman" w:cs="Times New Roman"/>
          <w:sz w:val="24"/>
          <w:szCs w:val="24"/>
        </w:rPr>
        <w:instrText>https://www.sportico.com/business/media/2023/youtube-google-nfl-sunday-ticket-billions-in-losses-1234743626/</w:instrText>
      </w:r>
      <w:ins w:id="404" w:author="Michael Early" w:date="2024-12-13T11:17:00Z" w16du:dateUtc="2024-12-13T19:17:00Z">
        <w:r w:rsidR="00F365B7">
          <w:rPr>
            <w:rFonts w:ascii="Times New Roman" w:hAnsi="Times New Roman" w:cs="Times New Roman"/>
            <w:sz w:val="24"/>
            <w:szCs w:val="24"/>
          </w:rPr>
          <w:instrText>"</w:instrText>
        </w:r>
        <w:r w:rsidR="00F365B7">
          <w:rPr>
            <w:rFonts w:ascii="Times New Roman" w:hAnsi="Times New Roman" w:cs="Times New Roman"/>
            <w:sz w:val="24"/>
            <w:szCs w:val="24"/>
          </w:rPr>
        </w:r>
        <w:r w:rsidR="00F365B7">
          <w:rPr>
            <w:rFonts w:ascii="Times New Roman" w:hAnsi="Times New Roman" w:cs="Times New Roman"/>
            <w:sz w:val="24"/>
            <w:szCs w:val="24"/>
          </w:rPr>
          <w:fldChar w:fldCharType="separate"/>
        </w:r>
      </w:ins>
      <w:r w:rsidR="00F365B7" w:rsidRPr="00B64C58">
        <w:rPr>
          <w:rStyle w:val="Hyperlink"/>
          <w:rFonts w:ascii="Times New Roman" w:hAnsi="Times New Roman" w:cs="Times New Roman"/>
          <w:sz w:val="24"/>
          <w:szCs w:val="24"/>
        </w:rPr>
        <w:t>https://www.sportico.com/business/media/2023/youtube-google-nfl-sunday-ticket-billions-in-losses-1234743626/</w:t>
      </w:r>
      <w:ins w:id="405" w:author="Michael Early" w:date="2024-12-13T11:17:00Z" w16du:dateUtc="2024-12-13T19:17:00Z">
        <w:r w:rsidR="00F365B7">
          <w:rPr>
            <w:rFonts w:ascii="Times New Roman" w:hAnsi="Times New Roman" w:cs="Times New Roman"/>
            <w:sz w:val="24"/>
            <w:szCs w:val="24"/>
          </w:rPr>
          <w:fldChar w:fldCharType="end"/>
        </w:r>
        <w:r w:rsidR="00F365B7">
          <w:rPr>
            <w:rFonts w:ascii="Times New Roman" w:hAnsi="Times New Roman" w:cs="Times New Roman"/>
            <w:sz w:val="24"/>
            <w:szCs w:val="24"/>
          </w:rPr>
          <w:t xml:space="preserve"> </w:t>
        </w:r>
      </w:ins>
      <w:r w:rsidRPr="00CF10D7">
        <w:rPr>
          <w:rFonts w:ascii="Times New Roman" w:hAnsi="Times New Roman" w:cs="Times New Roman"/>
          <w:sz w:val="24"/>
          <w:szCs w:val="24"/>
        </w:rPr>
        <w:t xml:space="preserve"> </w:t>
      </w:r>
      <w:ins w:id="406" w:author="Michael Early" w:date="2024-12-13T11:17:00Z" w16du:dateUtc="2024-12-13T19:17:00Z">
        <w:r w:rsidR="00F365B7">
          <w:rPr>
            <w:rFonts w:ascii="Times New Roman" w:hAnsi="Times New Roman" w:cs="Times New Roman"/>
            <w:sz w:val="24"/>
            <w:szCs w:val="24"/>
          </w:rPr>
          <w:t xml:space="preserve">  </w:t>
        </w:r>
      </w:ins>
    </w:p>
    <w:p w14:paraId="2EF058B8" w14:textId="36B2EE5C" w:rsidR="00CF10D7" w:rsidDel="00F050F4" w:rsidRDefault="00CF10D7" w:rsidP="00CF10D7">
      <w:pPr>
        <w:spacing w:line="360" w:lineRule="auto"/>
        <w:rPr>
          <w:del w:id="407" w:author="Michael Early" w:date="2024-12-13T11:07:00Z" w16du:dateUtc="2024-12-13T19:07:00Z"/>
          <w:rFonts w:ascii="Times New Roman" w:hAnsi="Times New Roman" w:cs="Times New Roman"/>
          <w:sz w:val="24"/>
          <w:szCs w:val="24"/>
        </w:rPr>
      </w:pPr>
      <w:del w:id="408" w:author="Michael Early" w:date="2024-12-13T11:19:00Z" w16du:dateUtc="2024-12-13T19:19:00Z">
        <w:r w:rsidRPr="00CF10D7" w:rsidDel="00F365B7">
          <w:rPr>
            <w:rFonts w:ascii="Times New Roman" w:hAnsi="Times New Roman" w:cs="Times New Roman"/>
            <w:sz w:val="24"/>
            <w:szCs w:val="24"/>
          </w:rPr>
          <w:delText>Derdenger, T</w:delText>
        </w:r>
      </w:del>
      <w:del w:id="409" w:author="Michael Early" w:date="2024-12-13T10:53:00Z" w16du:dateUtc="2024-12-13T18:53:00Z">
        <w:r w:rsidRPr="00CF10D7" w:rsidDel="009D3537">
          <w:rPr>
            <w:rFonts w:ascii="Times New Roman" w:hAnsi="Times New Roman" w:cs="Times New Roman"/>
            <w:sz w:val="24"/>
            <w:szCs w:val="24"/>
          </w:rPr>
          <w:delText>imothy</w:delText>
        </w:r>
      </w:del>
      <w:del w:id="410" w:author="Michael Early" w:date="2024-12-13T11:19:00Z" w16du:dateUtc="2024-12-13T19:19:00Z">
        <w:r w:rsidRPr="00CF10D7" w:rsidDel="00F365B7">
          <w:rPr>
            <w:rFonts w:ascii="Times New Roman" w:hAnsi="Times New Roman" w:cs="Times New Roman"/>
            <w:sz w:val="24"/>
            <w:szCs w:val="24"/>
          </w:rPr>
          <w:delText xml:space="preserve"> Kumar,</w:delText>
        </w:r>
        <w:r w:rsidR="0063333F" w:rsidDel="00F365B7">
          <w:rPr>
            <w:rFonts w:ascii="Times New Roman" w:hAnsi="Times New Roman" w:cs="Times New Roman"/>
            <w:sz w:val="24"/>
            <w:szCs w:val="24"/>
          </w:rPr>
          <w:delText xml:space="preserve"> </w:delText>
        </w:r>
        <w:r w:rsidRPr="00CF10D7" w:rsidDel="00F365B7">
          <w:rPr>
            <w:rFonts w:ascii="Times New Roman" w:hAnsi="Times New Roman" w:cs="Times New Roman"/>
            <w:sz w:val="24"/>
            <w:szCs w:val="24"/>
          </w:rPr>
          <w:delText>V</w:delText>
        </w:r>
      </w:del>
      <w:del w:id="411" w:author="Michael Early" w:date="2024-12-13T10:54:00Z" w16du:dateUtc="2024-12-13T18:54:00Z">
        <w:r w:rsidRPr="00CF10D7" w:rsidDel="009D3537">
          <w:rPr>
            <w:rFonts w:ascii="Times New Roman" w:hAnsi="Times New Roman" w:cs="Times New Roman"/>
            <w:sz w:val="24"/>
            <w:szCs w:val="24"/>
          </w:rPr>
          <w:delText>ineet</w:delText>
        </w:r>
      </w:del>
      <w:del w:id="412" w:author="Michael Early" w:date="2024-12-13T11:19:00Z" w16du:dateUtc="2024-12-13T19:19:00Z">
        <w:r w:rsidRPr="00CF10D7" w:rsidDel="00F365B7">
          <w:rPr>
            <w:rFonts w:ascii="Times New Roman" w:hAnsi="Times New Roman" w:cs="Times New Roman"/>
            <w:sz w:val="24"/>
            <w:szCs w:val="24"/>
          </w:rPr>
          <w:delText xml:space="preserve">. (2013) The Dynamic Effects of Bundling as a Product Strategy. Marketing Science 32(6),827-859. </w:delText>
        </w:r>
      </w:del>
    </w:p>
    <w:p w14:paraId="0AEA6625" w14:textId="77777777" w:rsidR="00F050F4" w:rsidRPr="00CF10D7" w:rsidRDefault="00F050F4" w:rsidP="00CF10D7">
      <w:pPr>
        <w:spacing w:line="360" w:lineRule="auto"/>
        <w:rPr>
          <w:ins w:id="413" w:author="Michael Early" w:date="2024-12-13T11:15:00Z" w16du:dateUtc="2024-12-13T19:15:00Z"/>
          <w:rFonts w:ascii="Times New Roman" w:hAnsi="Times New Roman" w:cs="Times New Roman"/>
          <w:sz w:val="24"/>
          <w:szCs w:val="24"/>
        </w:rPr>
      </w:pPr>
    </w:p>
    <w:p w14:paraId="5588449D" w14:textId="30E36B36" w:rsidR="00CF10D7" w:rsidRPr="00CF10D7" w:rsidRDefault="00F050F4" w:rsidP="00CF10D7">
      <w:pPr>
        <w:spacing w:line="360" w:lineRule="auto"/>
        <w:rPr>
          <w:rFonts w:ascii="Times New Roman" w:hAnsi="Times New Roman" w:cs="Times New Roman"/>
          <w:sz w:val="24"/>
          <w:szCs w:val="24"/>
        </w:rPr>
      </w:pPr>
      <w:ins w:id="414" w:author="Michael Early" w:date="2024-12-13T11:15:00Z">
        <w:r w:rsidRPr="00F050F4">
          <w:rPr>
            <w:rFonts w:ascii="Times New Roman" w:hAnsi="Times New Roman" w:cs="Times New Roman"/>
            <w:sz w:val="24"/>
            <w:szCs w:val="24"/>
          </w:rPr>
          <w:t>DIRECTV.(</w:t>
        </w:r>
        <w:proofErr w:type="spellStart"/>
        <w:r w:rsidRPr="00F050F4">
          <w:rPr>
            <w:rFonts w:ascii="Times New Roman" w:hAnsi="Times New Roman" w:cs="Times New Roman"/>
            <w:sz w:val="24"/>
            <w:szCs w:val="24"/>
          </w:rPr>
          <w:t>n.d</w:t>
        </w:r>
        <w:proofErr w:type="spellEnd"/>
        <w:r w:rsidRPr="00F050F4">
          <w:rPr>
            <w:rFonts w:ascii="Times New Roman" w:hAnsi="Times New Roman" w:cs="Times New Roman"/>
            <w:sz w:val="24"/>
            <w:szCs w:val="24"/>
          </w:rPr>
          <w:t xml:space="preserve">) Choose a streaming DIRECTV package, DIRECTV.com, (Accessed Dec 2, 2024) https://www.directv.com/packages </w:t>
        </w:r>
      </w:ins>
      <w:del w:id="415" w:author="Michael Early" w:date="2024-12-13T11:07:00Z" w16du:dateUtc="2024-12-13T19:07:00Z">
        <w:r w:rsidR="00CF10D7" w:rsidRPr="00CF10D7" w:rsidDel="00BC371C">
          <w:rPr>
            <w:rFonts w:ascii="Times New Roman" w:hAnsi="Times New Roman" w:cs="Times New Roman"/>
            <w:sz w:val="24"/>
            <w:szCs w:val="24"/>
          </w:rPr>
          <w:delText xml:space="preserve"> PR Newswire. (2017) “J.D. Power Finds MLS and NHL Teams Outscore NFL Teams in Fan Experience: Of 11 Markets Studied, NFL Teams Finish Last in Each One, PR Newswire Association LLC. https://www.proquest.com/docview/1929015564?accountid=9840&amp;parentSessionId=gb0eTl6EsE7ksg9dg%2BEbnk0Mb9Ni7dpqtQYI9%2F54qHs%3D&amp;pq-origsite=primo&amp;sourcetype=Wire%20Feeds </w:delText>
        </w:r>
      </w:del>
    </w:p>
    <w:p w14:paraId="67BD1698" w14:textId="4DC58AE6" w:rsidR="00CF10D7" w:rsidRPr="00CF10D7" w:rsidRDefault="00CF10D7" w:rsidP="00CF10D7">
      <w:pPr>
        <w:spacing w:line="360" w:lineRule="auto"/>
        <w:rPr>
          <w:rFonts w:ascii="Times New Roman" w:hAnsi="Times New Roman" w:cs="Times New Roman"/>
          <w:sz w:val="24"/>
          <w:szCs w:val="24"/>
        </w:rPr>
      </w:pPr>
      <w:r w:rsidRPr="00CF10D7">
        <w:rPr>
          <w:rFonts w:ascii="Times New Roman" w:hAnsi="Times New Roman" w:cs="Times New Roman"/>
          <w:sz w:val="24"/>
          <w:szCs w:val="24"/>
        </w:rPr>
        <w:t xml:space="preserve">Frommer, </w:t>
      </w:r>
      <w:del w:id="416" w:author="Michael Early" w:date="2024-12-13T10:54:00Z" w16du:dateUtc="2024-12-13T18:54:00Z">
        <w:r w:rsidRPr="00CF10D7" w:rsidDel="009D3537">
          <w:rPr>
            <w:rFonts w:ascii="Times New Roman" w:hAnsi="Times New Roman" w:cs="Times New Roman"/>
            <w:sz w:val="24"/>
            <w:szCs w:val="24"/>
          </w:rPr>
          <w:delText xml:space="preserve">Frederic </w:delText>
        </w:r>
      </w:del>
      <w:ins w:id="417" w:author="Michael Early" w:date="2024-12-13T10:54:00Z" w16du:dateUtc="2024-12-13T18:54:00Z">
        <w:r w:rsidR="009D3537">
          <w:rPr>
            <w:rFonts w:ascii="Times New Roman" w:hAnsi="Times New Roman" w:cs="Times New Roman"/>
            <w:sz w:val="24"/>
            <w:szCs w:val="24"/>
          </w:rPr>
          <w:t>F.</w:t>
        </w:r>
        <w:r w:rsidR="009D3537" w:rsidRPr="00CF10D7">
          <w:rPr>
            <w:rFonts w:ascii="Times New Roman" w:hAnsi="Times New Roman" w:cs="Times New Roman"/>
            <w:sz w:val="24"/>
            <w:szCs w:val="24"/>
          </w:rPr>
          <w:t xml:space="preserve"> </w:t>
        </w:r>
      </w:ins>
      <w:r w:rsidRPr="00CF10D7">
        <w:rPr>
          <w:rFonts w:ascii="Times New Roman" w:hAnsi="Times New Roman" w:cs="Times New Roman"/>
          <w:sz w:val="24"/>
          <w:szCs w:val="24"/>
        </w:rPr>
        <w:t>J. (</w:t>
      </w:r>
      <w:ins w:id="418" w:author="Michael Early" w:date="2024-12-13T11:17:00Z" w16du:dateUtc="2024-12-13T19:17:00Z">
        <w:r w:rsidR="00F365B7" w:rsidRPr="00F365B7">
          <w:rPr>
            <w:rFonts w:ascii="Times New Roman" w:hAnsi="Times New Roman" w:cs="Times New Roman"/>
            <w:sz w:val="24"/>
            <w:szCs w:val="24"/>
          </w:rPr>
          <w:t>December 16, 2021</w:t>
        </w:r>
      </w:ins>
      <w:del w:id="419" w:author="Michael Early" w:date="2024-12-13T11:17:00Z" w16du:dateUtc="2024-12-13T19:17:00Z">
        <w:r w:rsidRPr="00CF10D7" w:rsidDel="00F365B7">
          <w:rPr>
            <w:rFonts w:ascii="Times New Roman" w:hAnsi="Times New Roman" w:cs="Times New Roman"/>
            <w:sz w:val="24"/>
            <w:szCs w:val="24"/>
          </w:rPr>
          <w:delText>2021</w:delText>
        </w:r>
      </w:del>
      <w:r w:rsidRPr="00CF10D7">
        <w:rPr>
          <w:rFonts w:ascii="Times New Roman" w:hAnsi="Times New Roman" w:cs="Times New Roman"/>
          <w:sz w:val="24"/>
          <w:szCs w:val="24"/>
        </w:rPr>
        <w:t>) Play calling by Congress, NFL and NCAA allowed football to flourish on weekends</w:t>
      </w:r>
      <w:ins w:id="420" w:author="Michael Early" w:date="2024-12-13T11:19:00Z" w16du:dateUtc="2024-12-13T19:19:00Z">
        <w:r w:rsidR="00BE5F8C">
          <w:rPr>
            <w:rFonts w:ascii="Times New Roman" w:hAnsi="Times New Roman" w:cs="Times New Roman"/>
            <w:sz w:val="24"/>
            <w:szCs w:val="24"/>
          </w:rPr>
          <w:t xml:space="preserve"> (Accessed on November 18, 2024)</w:t>
        </w:r>
      </w:ins>
      <w:r w:rsidRPr="00CF10D7">
        <w:rPr>
          <w:rFonts w:ascii="Times New Roman" w:hAnsi="Times New Roman" w:cs="Times New Roman"/>
          <w:sz w:val="24"/>
          <w:szCs w:val="24"/>
        </w:rPr>
        <w:t xml:space="preserve">. Sports Business Journal, </w:t>
      </w:r>
      <w:ins w:id="421" w:author="Michael Early" w:date="2024-12-13T11:17:00Z" w16du:dateUtc="2024-12-13T19:17:00Z">
        <w:r w:rsidR="00F365B7">
          <w:rPr>
            <w:rFonts w:ascii="Times New Roman" w:hAnsi="Times New Roman" w:cs="Times New Roman"/>
            <w:sz w:val="24"/>
            <w:szCs w:val="24"/>
          </w:rPr>
          <w:fldChar w:fldCharType="begin"/>
        </w:r>
        <w:r w:rsidR="00F365B7">
          <w:rPr>
            <w:rFonts w:ascii="Times New Roman" w:hAnsi="Times New Roman" w:cs="Times New Roman"/>
            <w:sz w:val="24"/>
            <w:szCs w:val="24"/>
          </w:rPr>
          <w:instrText>HYPERLINK "</w:instrText>
        </w:r>
      </w:ins>
      <w:r w:rsidR="00F365B7" w:rsidRPr="00CF10D7">
        <w:rPr>
          <w:rFonts w:ascii="Times New Roman" w:hAnsi="Times New Roman" w:cs="Times New Roman"/>
          <w:sz w:val="24"/>
          <w:szCs w:val="24"/>
        </w:rPr>
        <w:instrText>https://www.sportsbusinessjournal.com/SB-Blogs/COVID19-OpEds/2021/12/16-Frommer.aspx</w:instrText>
      </w:r>
      <w:ins w:id="422" w:author="Michael Early" w:date="2024-12-13T11:17:00Z" w16du:dateUtc="2024-12-13T19:17:00Z">
        <w:r w:rsidR="00F365B7">
          <w:rPr>
            <w:rFonts w:ascii="Times New Roman" w:hAnsi="Times New Roman" w:cs="Times New Roman"/>
            <w:sz w:val="24"/>
            <w:szCs w:val="24"/>
          </w:rPr>
          <w:instrText>"</w:instrText>
        </w:r>
        <w:r w:rsidR="00F365B7">
          <w:rPr>
            <w:rFonts w:ascii="Times New Roman" w:hAnsi="Times New Roman" w:cs="Times New Roman"/>
            <w:sz w:val="24"/>
            <w:szCs w:val="24"/>
          </w:rPr>
        </w:r>
        <w:r w:rsidR="00F365B7">
          <w:rPr>
            <w:rFonts w:ascii="Times New Roman" w:hAnsi="Times New Roman" w:cs="Times New Roman"/>
            <w:sz w:val="24"/>
            <w:szCs w:val="24"/>
          </w:rPr>
          <w:fldChar w:fldCharType="separate"/>
        </w:r>
      </w:ins>
      <w:r w:rsidR="00F365B7" w:rsidRPr="00B64C58">
        <w:rPr>
          <w:rStyle w:val="Hyperlink"/>
          <w:rFonts w:ascii="Times New Roman" w:hAnsi="Times New Roman" w:cs="Times New Roman"/>
          <w:sz w:val="24"/>
          <w:szCs w:val="24"/>
        </w:rPr>
        <w:t>https://www.sportsbusinessjournal.com/SB-Blogs/COVID19-OpEds/2021/12/16-Frommer.aspx</w:t>
      </w:r>
      <w:ins w:id="423" w:author="Michael Early" w:date="2024-12-13T11:17:00Z" w16du:dateUtc="2024-12-13T19:17:00Z">
        <w:r w:rsidR="00F365B7">
          <w:rPr>
            <w:rFonts w:ascii="Times New Roman" w:hAnsi="Times New Roman" w:cs="Times New Roman"/>
            <w:sz w:val="24"/>
            <w:szCs w:val="24"/>
          </w:rPr>
          <w:fldChar w:fldCharType="end"/>
        </w:r>
        <w:r w:rsidR="00F365B7">
          <w:rPr>
            <w:rFonts w:ascii="Times New Roman" w:hAnsi="Times New Roman" w:cs="Times New Roman"/>
            <w:sz w:val="24"/>
            <w:szCs w:val="24"/>
          </w:rPr>
          <w:t xml:space="preserve"> </w:t>
        </w:r>
      </w:ins>
      <w:r w:rsidRPr="00CF10D7">
        <w:rPr>
          <w:rFonts w:ascii="Times New Roman" w:hAnsi="Times New Roman" w:cs="Times New Roman"/>
          <w:sz w:val="24"/>
          <w:szCs w:val="24"/>
        </w:rPr>
        <w:t xml:space="preserve"> </w:t>
      </w:r>
      <w:ins w:id="424" w:author="Michael Early" w:date="2024-12-13T11:17:00Z" w16du:dateUtc="2024-12-13T19:17:00Z">
        <w:r w:rsidR="00F365B7">
          <w:rPr>
            <w:rFonts w:ascii="Times New Roman" w:hAnsi="Times New Roman" w:cs="Times New Roman"/>
            <w:sz w:val="24"/>
            <w:szCs w:val="24"/>
          </w:rPr>
          <w:t xml:space="preserve"> </w:t>
        </w:r>
      </w:ins>
    </w:p>
    <w:p w14:paraId="5C18C412" w14:textId="4388436E" w:rsidR="00CF10D7" w:rsidRPr="00CF10D7" w:rsidDel="00BC371C" w:rsidRDefault="00CF10D7" w:rsidP="00CF10D7">
      <w:pPr>
        <w:spacing w:line="360" w:lineRule="auto"/>
        <w:rPr>
          <w:del w:id="425" w:author="Michael Early" w:date="2024-12-13T11:07:00Z" w16du:dateUtc="2024-12-13T19:07:00Z"/>
          <w:rFonts w:ascii="Times New Roman" w:hAnsi="Times New Roman" w:cs="Times New Roman"/>
          <w:sz w:val="24"/>
          <w:szCs w:val="24"/>
        </w:rPr>
      </w:pPr>
      <w:del w:id="426" w:author="Michael Early" w:date="2024-12-13T11:07:00Z" w16du:dateUtc="2024-12-13T19:07:00Z">
        <w:r w:rsidRPr="00CF10D7" w:rsidDel="00BC371C">
          <w:rPr>
            <w:rFonts w:ascii="Times New Roman" w:hAnsi="Times New Roman" w:cs="Times New Roman"/>
            <w:sz w:val="24"/>
            <w:szCs w:val="24"/>
          </w:rPr>
          <w:delText>Genius Sports. (2023) In Focus | Who are NFL fans and how can brands engage them? Genius Sports, https://www.geniussports.com/content-hub/in-focus-nfl-fans-how-can-brands-engage/</w:delText>
        </w:r>
      </w:del>
    </w:p>
    <w:p w14:paraId="3D26D43C" w14:textId="71DB319E" w:rsidR="00CF10D7" w:rsidRPr="00CF10D7" w:rsidRDefault="00CF10D7" w:rsidP="00CF10D7">
      <w:pPr>
        <w:spacing w:line="360" w:lineRule="auto"/>
        <w:rPr>
          <w:rFonts w:ascii="Times New Roman" w:hAnsi="Times New Roman" w:cs="Times New Roman"/>
          <w:sz w:val="24"/>
          <w:szCs w:val="24"/>
        </w:rPr>
      </w:pPr>
      <w:r w:rsidRPr="00CF10D7">
        <w:rPr>
          <w:rFonts w:ascii="Times New Roman" w:hAnsi="Times New Roman" w:cs="Times New Roman"/>
          <w:sz w:val="24"/>
          <w:szCs w:val="24"/>
        </w:rPr>
        <w:t>Gough, C</w:t>
      </w:r>
      <w:del w:id="427" w:author="Michael Early" w:date="2024-12-13T10:54:00Z" w16du:dateUtc="2024-12-13T18:54:00Z">
        <w:r w:rsidRPr="00CF10D7" w:rsidDel="009D3537">
          <w:rPr>
            <w:rFonts w:ascii="Times New Roman" w:hAnsi="Times New Roman" w:cs="Times New Roman"/>
            <w:sz w:val="24"/>
            <w:szCs w:val="24"/>
          </w:rPr>
          <w:delText>hristina</w:delText>
        </w:r>
      </w:del>
      <w:r w:rsidRPr="00CF10D7">
        <w:rPr>
          <w:rFonts w:ascii="Times New Roman" w:hAnsi="Times New Roman" w:cs="Times New Roman"/>
          <w:sz w:val="24"/>
          <w:szCs w:val="24"/>
        </w:rPr>
        <w:t>. (</w:t>
      </w:r>
      <w:ins w:id="428" w:author="Michael Early" w:date="2024-12-13T11:19:00Z">
        <w:r w:rsidR="00BE5F8C" w:rsidRPr="00BE5F8C">
          <w:rPr>
            <w:rFonts w:ascii="Times New Roman" w:hAnsi="Times New Roman" w:cs="Times New Roman"/>
            <w:sz w:val="24"/>
            <w:szCs w:val="24"/>
          </w:rPr>
          <w:t>Jun 4, 2024</w:t>
        </w:r>
      </w:ins>
      <w:del w:id="429" w:author="Michael Early" w:date="2024-12-13T11:19:00Z" w16du:dateUtc="2024-12-13T19:19:00Z">
        <w:r w:rsidRPr="00CF10D7" w:rsidDel="00BE5F8C">
          <w:rPr>
            <w:rFonts w:ascii="Times New Roman" w:hAnsi="Times New Roman" w:cs="Times New Roman"/>
            <w:sz w:val="24"/>
            <w:szCs w:val="24"/>
          </w:rPr>
          <w:delText>2024</w:delText>
        </w:r>
      </w:del>
      <w:r w:rsidRPr="00CF10D7">
        <w:rPr>
          <w:rFonts w:ascii="Times New Roman" w:hAnsi="Times New Roman" w:cs="Times New Roman"/>
          <w:sz w:val="24"/>
          <w:szCs w:val="24"/>
        </w:rPr>
        <w:t>) Level of interest in NFL in the United States as of April 2023, by age</w:t>
      </w:r>
      <w:ins w:id="430" w:author="Michael Early" w:date="2024-12-13T11:19:00Z" w16du:dateUtc="2024-12-13T19:19:00Z">
        <w:r w:rsidR="00BE5F8C">
          <w:rPr>
            <w:rFonts w:ascii="Times New Roman" w:hAnsi="Times New Roman" w:cs="Times New Roman"/>
            <w:sz w:val="24"/>
            <w:szCs w:val="24"/>
          </w:rPr>
          <w:t xml:space="preserve"> </w:t>
        </w:r>
      </w:ins>
      <w:ins w:id="431" w:author="Michael Early" w:date="2024-12-13T11:20:00Z" w16du:dateUtc="2024-12-13T19:20:00Z">
        <w:r w:rsidR="00BE5F8C">
          <w:rPr>
            <w:rFonts w:ascii="Times New Roman" w:hAnsi="Times New Roman" w:cs="Times New Roman"/>
            <w:sz w:val="24"/>
            <w:szCs w:val="24"/>
          </w:rPr>
          <w:t>(Accessed on November 18, 2024)</w:t>
        </w:r>
        <w:r w:rsidR="00BE5F8C" w:rsidRPr="00CF10D7">
          <w:rPr>
            <w:rFonts w:ascii="Times New Roman" w:hAnsi="Times New Roman" w:cs="Times New Roman"/>
            <w:sz w:val="24"/>
            <w:szCs w:val="24"/>
          </w:rPr>
          <w:t>.</w:t>
        </w:r>
      </w:ins>
      <w:del w:id="432" w:author="Michael Early" w:date="2024-12-13T11:19:00Z" w16du:dateUtc="2024-12-13T19:19:00Z">
        <w:r w:rsidRPr="00CF10D7" w:rsidDel="00BE5F8C">
          <w:rPr>
            <w:rFonts w:ascii="Times New Roman" w:hAnsi="Times New Roman" w:cs="Times New Roman"/>
            <w:sz w:val="24"/>
            <w:szCs w:val="24"/>
          </w:rPr>
          <w:delText xml:space="preserve">. </w:delText>
        </w:r>
      </w:del>
      <w:r w:rsidRPr="00CF10D7">
        <w:rPr>
          <w:rFonts w:ascii="Times New Roman" w:hAnsi="Times New Roman" w:cs="Times New Roman"/>
          <w:sz w:val="24"/>
          <w:szCs w:val="24"/>
        </w:rPr>
        <w:t xml:space="preserve">Statista, </w:t>
      </w:r>
      <w:ins w:id="433" w:author="Michael Early" w:date="2024-12-13T11:19:00Z" w16du:dateUtc="2024-12-13T19:19:00Z">
        <w:r w:rsidR="00BE5F8C">
          <w:rPr>
            <w:rFonts w:ascii="Times New Roman" w:hAnsi="Times New Roman" w:cs="Times New Roman"/>
            <w:sz w:val="24"/>
            <w:szCs w:val="24"/>
          </w:rPr>
          <w:fldChar w:fldCharType="begin"/>
        </w:r>
        <w:r w:rsidR="00BE5F8C">
          <w:rPr>
            <w:rFonts w:ascii="Times New Roman" w:hAnsi="Times New Roman" w:cs="Times New Roman"/>
            <w:sz w:val="24"/>
            <w:szCs w:val="24"/>
          </w:rPr>
          <w:instrText>HYPERLINK "</w:instrText>
        </w:r>
      </w:ins>
      <w:r w:rsidR="00BE5F8C" w:rsidRPr="00CF10D7">
        <w:rPr>
          <w:rFonts w:ascii="Times New Roman" w:hAnsi="Times New Roman" w:cs="Times New Roman"/>
          <w:sz w:val="24"/>
          <w:szCs w:val="24"/>
        </w:rPr>
        <w:instrText>https://www.statista.com/statistics/1098885/interest-level-football-age/</w:instrText>
      </w:r>
      <w:ins w:id="434" w:author="Michael Early" w:date="2024-12-13T11:19:00Z" w16du:dateUtc="2024-12-13T19:19:00Z">
        <w:r w:rsidR="00BE5F8C">
          <w:rPr>
            <w:rFonts w:ascii="Times New Roman" w:hAnsi="Times New Roman" w:cs="Times New Roman"/>
            <w:sz w:val="24"/>
            <w:szCs w:val="24"/>
          </w:rPr>
          <w:instrText>"</w:instrText>
        </w:r>
        <w:r w:rsidR="00BE5F8C">
          <w:rPr>
            <w:rFonts w:ascii="Times New Roman" w:hAnsi="Times New Roman" w:cs="Times New Roman"/>
            <w:sz w:val="24"/>
            <w:szCs w:val="24"/>
          </w:rPr>
        </w:r>
        <w:r w:rsidR="00BE5F8C">
          <w:rPr>
            <w:rFonts w:ascii="Times New Roman" w:hAnsi="Times New Roman" w:cs="Times New Roman"/>
            <w:sz w:val="24"/>
            <w:szCs w:val="24"/>
          </w:rPr>
          <w:fldChar w:fldCharType="separate"/>
        </w:r>
      </w:ins>
      <w:r w:rsidR="00BE5F8C" w:rsidRPr="00B64C58">
        <w:rPr>
          <w:rStyle w:val="Hyperlink"/>
          <w:rFonts w:ascii="Times New Roman" w:hAnsi="Times New Roman" w:cs="Times New Roman"/>
          <w:sz w:val="24"/>
          <w:szCs w:val="24"/>
        </w:rPr>
        <w:t>https://www.statista.com/statistics/1098885/interest-level-football-age/</w:t>
      </w:r>
      <w:ins w:id="435" w:author="Michael Early" w:date="2024-12-13T11:19:00Z" w16du:dateUtc="2024-12-13T19:19:00Z">
        <w:r w:rsidR="00BE5F8C">
          <w:rPr>
            <w:rFonts w:ascii="Times New Roman" w:hAnsi="Times New Roman" w:cs="Times New Roman"/>
            <w:sz w:val="24"/>
            <w:szCs w:val="24"/>
          </w:rPr>
          <w:fldChar w:fldCharType="end"/>
        </w:r>
        <w:r w:rsidR="00BE5F8C">
          <w:rPr>
            <w:rFonts w:ascii="Times New Roman" w:hAnsi="Times New Roman" w:cs="Times New Roman"/>
            <w:sz w:val="24"/>
            <w:szCs w:val="24"/>
          </w:rPr>
          <w:t xml:space="preserve"> </w:t>
        </w:r>
      </w:ins>
      <w:r w:rsidRPr="00CF10D7">
        <w:rPr>
          <w:rFonts w:ascii="Times New Roman" w:hAnsi="Times New Roman" w:cs="Times New Roman"/>
          <w:sz w:val="24"/>
          <w:szCs w:val="24"/>
        </w:rPr>
        <w:t xml:space="preserve"> </w:t>
      </w:r>
    </w:p>
    <w:p w14:paraId="15A8D8A4" w14:textId="032D4128" w:rsidR="00CF10D7" w:rsidRPr="00CF10D7" w:rsidRDefault="00CF10D7" w:rsidP="00CF10D7">
      <w:pPr>
        <w:spacing w:line="360" w:lineRule="auto"/>
        <w:rPr>
          <w:rFonts w:ascii="Times New Roman" w:hAnsi="Times New Roman" w:cs="Times New Roman"/>
          <w:sz w:val="24"/>
          <w:szCs w:val="24"/>
        </w:rPr>
      </w:pPr>
      <w:r w:rsidRPr="00CF10D7">
        <w:rPr>
          <w:rFonts w:ascii="Times New Roman" w:hAnsi="Times New Roman" w:cs="Times New Roman"/>
          <w:sz w:val="24"/>
          <w:szCs w:val="24"/>
        </w:rPr>
        <w:t>Gough, C</w:t>
      </w:r>
      <w:del w:id="436" w:author="Michael Early" w:date="2024-12-13T10:54:00Z" w16du:dateUtc="2024-12-13T18:54:00Z">
        <w:r w:rsidRPr="00CF10D7" w:rsidDel="009D3537">
          <w:rPr>
            <w:rFonts w:ascii="Times New Roman" w:hAnsi="Times New Roman" w:cs="Times New Roman"/>
            <w:sz w:val="24"/>
            <w:szCs w:val="24"/>
          </w:rPr>
          <w:delText>hristina</w:delText>
        </w:r>
      </w:del>
      <w:r w:rsidRPr="00CF10D7">
        <w:rPr>
          <w:rFonts w:ascii="Times New Roman" w:hAnsi="Times New Roman" w:cs="Times New Roman"/>
          <w:sz w:val="24"/>
          <w:szCs w:val="24"/>
        </w:rPr>
        <w:t>. (</w:t>
      </w:r>
      <w:ins w:id="437" w:author="Michael Early" w:date="2024-12-13T11:20:00Z">
        <w:r w:rsidR="00BE5F8C" w:rsidRPr="00BE5F8C">
          <w:rPr>
            <w:rFonts w:ascii="Times New Roman" w:hAnsi="Times New Roman" w:cs="Times New Roman"/>
            <w:sz w:val="24"/>
            <w:szCs w:val="24"/>
          </w:rPr>
          <w:t>Apr 30, 2024</w:t>
        </w:r>
      </w:ins>
      <w:del w:id="438" w:author="Michael Early" w:date="2024-12-13T11:20:00Z" w16du:dateUtc="2024-12-13T19:20:00Z">
        <w:r w:rsidRPr="00CF10D7" w:rsidDel="00BE5F8C">
          <w:rPr>
            <w:rFonts w:ascii="Times New Roman" w:hAnsi="Times New Roman" w:cs="Times New Roman"/>
            <w:sz w:val="24"/>
            <w:szCs w:val="24"/>
          </w:rPr>
          <w:delText>2024</w:delText>
        </w:r>
      </w:del>
      <w:r w:rsidRPr="00CF10D7">
        <w:rPr>
          <w:rFonts w:ascii="Times New Roman" w:hAnsi="Times New Roman" w:cs="Times New Roman"/>
          <w:sz w:val="24"/>
          <w:szCs w:val="24"/>
        </w:rPr>
        <w:t>) Most watched sports leagues in the United States in 2023, by minutes watched</w:t>
      </w:r>
      <w:ins w:id="439" w:author="Michael Early" w:date="2024-12-13T11:20:00Z" w16du:dateUtc="2024-12-13T19:20:00Z">
        <w:r w:rsidR="00BE5F8C">
          <w:rPr>
            <w:rFonts w:ascii="Times New Roman" w:hAnsi="Times New Roman" w:cs="Times New Roman"/>
            <w:sz w:val="24"/>
            <w:szCs w:val="24"/>
          </w:rPr>
          <w:t xml:space="preserve"> (Accessed on November 19, 2024)</w:t>
        </w:r>
      </w:ins>
      <w:r w:rsidRPr="00CF10D7">
        <w:rPr>
          <w:rFonts w:ascii="Times New Roman" w:hAnsi="Times New Roman" w:cs="Times New Roman"/>
          <w:sz w:val="24"/>
          <w:szCs w:val="24"/>
        </w:rPr>
        <w:t xml:space="preserve">. Statista, </w:t>
      </w:r>
      <w:ins w:id="440" w:author="Michael Early" w:date="2024-12-13T11:20:00Z" w16du:dateUtc="2024-12-13T19:20:00Z">
        <w:r w:rsidR="00BE5F8C">
          <w:rPr>
            <w:rFonts w:ascii="Times New Roman" w:hAnsi="Times New Roman" w:cs="Times New Roman"/>
            <w:sz w:val="24"/>
            <w:szCs w:val="24"/>
          </w:rPr>
          <w:fldChar w:fldCharType="begin"/>
        </w:r>
        <w:r w:rsidR="00BE5F8C">
          <w:rPr>
            <w:rFonts w:ascii="Times New Roman" w:hAnsi="Times New Roman" w:cs="Times New Roman"/>
            <w:sz w:val="24"/>
            <w:szCs w:val="24"/>
          </w:rPr>
          <w:instrText>HYPERLINK "</w:instrText>
        </w:r>
      </w:ins>
      <w:r w:rsidR="00BE5F8C" w:rsidRPr="00CF10D7">
        <w:rPr>
          <w:rFonts w:ascii="Times New Roman" w:hAnsi="Times New Roman" w:cs="Times New Roman"/>
          <w:sz w:val="24"/>
          <w:szCs w:val="24"/>
        </w:rPr>
        <w:instrText>https://www.statista.com/statistics/1430289/most-watched-sports-leagues-usa</w:instrText>
      </w:r>
      <w:ins w:id="441" w:author="Michael Early" w:date="2024-12-13T11:20:00Z" w16du:dateUtc="2024-12-13T19:20:00Z">
        <w:r w:rsidR="00BE5F8C">
          <w:rPr>
            <w:rFonts w:ascii="Times New Roman" w:hAnsi="Times New Roman" w:cs="Times New Roman"/>
            <w:sz w:val="24"/>
            <w:szCs w:val="24"/>
          </w:rPr>
          <w:instrText>"</w:instrText>
        </w:r>
        <w:r w:rsidR="00BE5F8C">
          <w:rPr>
            <w:rFonts w:ascii="Times New Roman" w:hAnsi="Times New Roman" w:cs="Times New Roman"/>
            <w:sz w:val="24"/>
            <w:szCs w:val="24"/>
          </w:rPr>
        </w:r>
        <w:r w:rsidR="00BE5F8C">
          <w:rPr>
            <w:rFonts w:ascii="Times New Roman" w:hAnsi="Times New Roman" w:cs="Times New Roman"/>
            <w:sz w:val="24"/>
            <w:szCs w:val="24"/>
          </w:rPr>
          <w:fldChar w:fldCharType="separate"/>
        </w:r>
      </w:ins>
      <w:r w:rsidR="00BE5F8C" w:rsidRPr="00B64C58">
        <w:rPr>
          <w:rStyle w:val="Hyperlink"/>
          <w:rFonts w:ascii="Times New Roman" w:hAnsi="Times New Roman" w:cs="Times New Roman"/>
          <w:sz w:val="24"/>
          <w:szCs w:val="24"/>
        </w:rPr>
        <w:t>https://www.statista.com/statistics/1430289/most-watched-sports-leagues-usa</w:t>
      </w:r>
      <w:ins w:id="442" w:author="Michael Early" w:date="2024-12-13T11:20:00Z" w16du:dateUtc="2024-12-13T19:20:00Z">
        <w:r w:rsidR="00BE5F8C">
          <w:rPr>
            <w:rFonts w:ascii="Times New Roman" w:hAnsi="Times New Roman" w:cs="Times New Roman"/>
            <w:sz w:val="24"/>
            <w:szCs w:val="24"/>
          </w:rPr>
          <w:fldChar w:fldCharType="end"/>
        </w:r>
        <w:r w:rsidR="00BE5F8C">
          <w:rPr>
            <w:rFonts w:ascii="Times New Roman" w:hAnsi="Times New Roman" w:cs="Times New Roman"/>
            <w:sz w:val="24"/>
            <w:szCs w:val="24"/>
          </w:rPr>
          <w:t xml:space="preserve"> </w:t>
        </w:r>
      </w:ins>
      <w:del w:id="443" w:author="Michael Early" w:date="2024-12-13T11:20:00Z" w16du:dateUtc="2024-12-13T19:20:00Z">
        <w:r w:rsidRPr="00CF10D7" w:rsidDel="00BE5F8C">
          <w:rPr>
            <w:rFonts w:ascii="Times New Roman" w:hAnsi="Times New Roman" w:cs="Times New Roman"/>
            <w:sz w:val="24"/>
            <w:szCs w:val="24"/>
          </w:rPr>
          <w:delText xml:space="preserve">/ </w:delText>
        </w:r>
      </w:del>
    </w:p>
    <w:p w14:paraId="098BD310" w14:textId="343A45BE" w:rsidR="00CF10D7" w:rsidRPr="00CF10D7" w:rsidRDefault="00CF10D7" w:rsidP="00CF10D7">
      <w:pPr>
        <w:spacing w:line="360" w:lineRule="auto"/>
        <w:rPr>
          <w:rFonts w:ascii="Times New Roman" w:hAnsi="Times New Roman" w:cs="Times New Roman"/>
          <w:sz w:val="24"/>
          <w:szCs w:val="24"/>
        </w:rPr>
      </w:pPr>
      <w:r w:rsidRPr="00CF10D7">
        <w:rPr>
          <w:rFonts w:ascii="Times New Roman" w:hAnsi="Times New Roman" w:cs="Times New Roman"/>
          <w:sz w:val="24"/>
          <w:szCs w:val="24"/>
        </w:rPr>
        <w:t>Gough, C</w:t>
      </w:r>
      <w:del w:id="444" w:author="Michael Early" w:date="2024-12-13T10:54:00Z" w16du:dateUtc="2024-12-13T18:54:00Z">
        <w:r w:rsidRPr="00CF10D7" w:rsidDel="009D3537">
          <w:rPr>
            <w:rFonts w:ascii="Times New Roman" w:hAnsi="Times New Roman" w:cs="Times New Roman"/>
            <w:sz w:val="24"/>
            <w:szCs w:val="24"/>
          </w:rPr>
          <w:delText>hristina</w:delText>
        </w:r>
      </w:del>
      <w:r w:rsidRPr="00CF10D7">
        <w:rPr>
          <w:rFonts w:ascii="Times New Roman" w:hAnsi="Times New Roman" w:cs="Times New Roman"/>
          <w:sz w:val="24"/>
          <w:szCs w:val="24"/>
        </w:rPr>
        <w:t>. (</w:t>
      </w:r>
      <w:ins w:id="445" w:author="Michael Early" w:date="2024-12-13T11:21:00Z">
        <w:r w:rsidR="00BE5F8C" w:rsidRPr="00BE5F8C">
          <w:rPr>
            <w:rFonts w:ascii="Times New Roman" w:hAnsi="Times New Roman" w:cs="Times New Roman"/>
            <w:sz w:val="24"/>
            <w:szCs w:val="24"/>
          </w:rPr>
          <w:t>Oct 1, 2024</w:t>
        </w:r>
      </w:ins>
      <w:del w:id="446" w:author="Michael Early" w:date="2024-12-13T11:21:00Z" w16du:dateUtc="2024-12-13T19:21:00Z">
        <w:r w:rsidRPr="00CF10D7" w:rsidDel="00BE5F8C">
          <w:rPr>
            <w:rFonts w:ascii="Times New Roman" w:hAnsi="Times New Roman" w:cs="Times New Roman"/>
            <w:sz w:val="24"/>
            <w:szCs w:val="24"/>
          </w:rPr>
          <w:delText>2024</w:delText>
        </w:r>
      </w:del>
      <w:r w:rsidRPr="00CF10D7">
        <w:rPr>
          <w:rFonts w:ascii="Times New Roman" w:hAnsi="Times New Roman" w:cs="Times New Roman"/>
          <w:sz w:val="24"/>
          <w:szCs w:val="24"/>
        </w:rPr>
        <w:t>). National Football League revenue by team in 2023</w:t>
      </w:r>
      <w:ins w:id="447" w:author="Michael Early" w:date="2024-12-13T11:20:00Z" w16du:dateUtc="2024-12-13T19:20:00Z">
        <w:r w:rsidR="00BE5F8C">
          <w:rPr>
            <w:rFonts w:ascii="Times New Roman" w:hAnsi="Times New Roman" w:cs="Times New Roman"/>
            <w:sz w:val="24"/>
            <w:szCs w:val="24"/>
          </w:rPr>
          <w:t xml:space="preserve"> (Accessed on November 11, 2024)</w:t>
        </w:r>
      </w:ins>
      <w:r w:rsidRPr="00CF10D7">
        <w:rPr>
          <w:rFonts w:ascii="Times New Roman" w:hAnsi="Times New Roman" w:cs="Times New Roman"/>
          <w:sz w:val="24"/>
          <w:szCs w:val="24"/>
        </w:rPr>
        <w:t xml:space="preserve">. Statista. </w:t>
      </w:r>
      <w:ins w:id="448" w:author="Michael Early" w:date="2024-12-13T11:20:00Z" w16du:dateUtc="2024-12-13T19:20:00Z">
        <w:r w:rsidR="00BE5F8C">
          <w:rPr>
            <w:rFonts w:ascii="Times New Roman" w:hAnsi="Times New Roman" w:cs="Times New Roman"/>
            <w:sz w:val="24"/>
            <w:szCs w:val="24"/>
          </w:rPr>
          <w:fldChar w:fldCharType="begin"/>
        </w:r>
        <w:r w:rsidR="00BE5F8C">
          <w:rPr>
            <w:rFonts w:ascii="Times New Roman" w:hAnsi="Times New Roman" w:cs="Times New Roman"/>
            <w:sz w:val="24"/>
            <w:szCs w:val="24"/>
          </w:rPr>
          <w:instrText>HYPERLINK "</w:instrText>
        </w:r>
      </w:ins>
      <w:r w:rsidR="00BE5F8C" w:rsidRPr="00CF10D7">
        <w:rPr>
          <w:rFonts w:ascii="Times New Roman" w:hAnsi="Times New Roman" w:cs="Times New Roman"/>
          <w:sz w:val="24"/>
          <w:szCs w:val="24"/>
        </w:rPr>
        <w:instrText>https://www.statista.com/statistics/193553/revenue-of-national-football-league-teams-in-2010/#:~:text=In%202023%2C%20the%20Dallas%20Cowboys,less%20than%20half%20that%20amount</w:instrText>
      </w:r>
      <w:ins w:id="449" w:author="Michael Early" w:date="2024-12-13T11:20:00Z" w16du:dateUtc="2024-12-13T19:20:00Z">
        <w:r w:rsidR="00BE5F8C">
          <w:rPr>
            <w:rFonts w:ascii="Times New Roman" w:hAnsi="Times New Roman" w:cs="Times New Roman"/>
            <w:sz w:val="24"/>
            <w:szCs w:val="24"/>
          </w:rPr>
          <w:instrText>"</w:instrText>
        </w:r>
        <w:r w:rsidR="00BE5F8C">
          <w:rPr>
            <w:rFonts w:ascii="Times New Roman" w:hAnsi="Times New Roman" w:cs="Times New Roman"/>
            <w:sz w:val="24"/>
            <w:szCs w:val="24"/>
          </w:rPr>
        </w:r>
        <w:r w:rsidR="00BE5F8C">
          <w:rPr>
            <w:rFonts w:ascii="Times New Roman" w:hAnsi="Times New Roman" w:cs="Times New Roman"/>
            <w:sz w:val="24"/>
            <w:szCs w:val="24"/>
          </w:rPr>
          <w:fldChar w:fldCharType="separate"/>
        </w:r>
      </w:ins>
      <w:r w:rsidR="00BE5F8C" w:rsidRPr="00B64C58">
        <w:rPr>
          <w:rStyle w:val="Hyperlink"/>
          <w:rFonts w:ascii="Times New Roman" w:hAnsi="Times New Roman" w:cs="Times New Roman"/>
          <w:sz w:val="24"/>
          <w:szCs w:val="24"/>
        </w:rPr>
        <w:t>https://www.statista.com/statistics/193553/revenue-of-national-football-league-teams-in-2010/#:~:text=In%202023%2C%20the%20Dallas%20Cowboys,less%20than%20half%20that%20amount</w:t>
      </w:r>
      <w:ins w:id="450" w:author="Michael Early" w:date="2024-12-13T11:20:00Z" w16du:dateUtc="2024-12-13T19:20:00Z">
        <w:r w:rsidR="00BE5F8C">
          <w:rPr>
            <w:rFonts w:ascii="Times New Roman" w:hAnsi="Times New Roman" w:cs="Times New Roman"/>
            <w:sz w:val="24"/>
            <w:szCs w:val="24"/>
          </w:rPr>
          <w:fldChar w:fldCharType="end"/>
        </w:r>
        <w:r w:rsidR="00BE5F8C">
          <w:rPr>
            <w:rFonts w:ascii="Times New Roman" w:hAnsi="Times New Roman" w:cs="Times New Roman"/>
            <w:sz w:val="24"/>
            <w:szCs w:val="24"/>
          </w:rPr>
          <w:t xml:space="preserve"> </w:t>
        </w:r>
      </w:ins>
    </w:p>
    <w:p w14:paraId="542CCB3A" w14:textId="77777777" w:rsidR="00CF10D7" w:rsidRPr="00CF10D7" w:rsidRDefault="00CF10D7" w:rsidP="00CF10D7">
      <w:pPr>
        <w:spacing w:line="360" w:lineRule="auto"/>
        <w:rPr>
          <w:rFonts w:ascii="Times New Roman" w:hAnsi="Times New Roman" w:cs="Times New Roman"/>
          <w:sz w:val="24"/>
          <w:szCs w:val="24"/>
        </w:rPr>
      </w:pPr>
      <w:r w:rsidRPr="00CF10D7">
        <w:rPr>
          <w:rFonts w:ascii="Times New Roman" w:hAnsi="Times New Roman" w:cs="Times New Roman"/>
          <w:sz w:val="24"/>
          <w:szCs w:val="24"/>
        </w:rPr>
        <w:lastRenderedPageBreak/>
        <w:t xml:space="preserve">Haghpanah, N., Hartline, J. (2021) When Is Pure Bundling </w:t>
      </w:r>
      <w:proofErr w:type="gramStart"/>
      <w:r w:rsidRPr="00CF10D7">
        <w:rPr>
          <w:rFonts w:ascii="Times New Roman" w:hAnsi="Times New Roman" w:cs="Times New Roman"/>
          <w:sz w:val="24"/>
          <w:szCs w:val="24"/>
        </w:rPr>
        <w:t>Optimal?,</w:t>
      </w:r>
      <w:proofErr w:type="gramEnd"/>
      <w:r w:rsidRPr="00CF10D7">
        <w:rPr>
          <w:rFonts w:ascii="Times New Roman" w:hAnsi="Times New Roman" w:cs="Times New Roman"/>
          <w:sz w:val="24"/>
          <w:szCs w:val="24"/>
        </w:rPr>
        <w:t xml:space="preserve"> The Review of Economic Studies, 88(3), 1127-1156. https://doi.org/10.1093/restud/rdaa053</w:t>
      </w:r>
    </w:p>
    <w:p w14:paraId="557D55AC" w14:textId="0A1E1F48" w:rsidR="00CF10D7" w:rsidRPr="00CF10D7" w:rsidRDefault="00CF10D7" w:rsidP="00CF10D7">
      <w:pPr>
        <w:spacing w:line="360" w:lineRule="auto"/>
        <w:rPr>
          <w:rFonts w:ascii="Times New Roman" w:hAnsi="Times New Roman" w:cs="Times New Roman"/>
          <w:sz w:val="24"/>
          <w:szCs w:val="24"/>
        </w:rPr>
      </w:pPr>
      <w:r w:rsidRPr="00CF10D7">
        <w:rPr>
          <w:rFonts w:ascii="Times New Roman" w:hAnsi="Times New Roman" w:cs="Times New Roman"/>
          <w:sz w:val="24"/>
          <w:szCs w:val="24"/>
        </w:rPr>
        <w:t>Haring, B</w:t>
      </w:r>
      <w:del w:id="451" w:author="Michael Early" w:date="2024-12-13T10:54:00Z" w16du:dateUtc="2024-12-13T18:54:00Z">
        <w:r w:rsidRPr="00CF10D7" w:rsidDel="009D3537">
          <w:rPr>
            <w:rFonts w:ascii="Times New Roman" w:hAnsi="Times New Roman" w:cs="Times New Roman"/>
            <w:sz w:val="24"/>
            <w:szCs w:val="24"/>
          </w:rPr>
          <w:delText>ruce</w:delText>
        </w:r>
      </w:del>
      <w:r w:rsidRPr="00CF10D7">
        <w:rPr>
          <w:rFonts w:ascii="Times New Roman" w:hAnsi="Times New Roman" w:cs="Times New Roman"/>
          <w:sz w:val="24"/>
          <w:szCs w:val="24"/>
        </w:rPr>
        <w:t>. (</w:t>
      </w:r>
      <w:ins w:id="452" w:author="Michael Early" w:date="2024-12-13T11:21:00Z">
        <w:r w:rsidR="00BE5F8C" w:rsidRPr="00BE5F8C">
          <w:rPr>
            <w:rFonts w:ascii="Times New Roman" w:hAnsi="Times New Roman" w:cs="Times New Roman"/>
            <w:sz w:val="24"/>
            <w:szCs w:val="24"/>
          </w:rPr>
          <w:t>March 20, 2024</w:t>
        </w:r>
      </w:ins>
      <w:del w:id="453" w:author="Michael Early" w:date="2024-12-13T11:21:00Z" w16du:dateUtc="2024-12-13T19:21:00Z">
        <w:r w:rsidRPr="00CF10D7" w:rsidDel="00BE5F8C">
          <w:rPr>
            <w:rFonts w:ascii="Times New Roman" w:hAnsi="Times New Roman" w:cs="Times New Roman"/>
            <w:sz w:val="24"/>
            <w:szCs w:val="24"/>
          </w:rPr>
          <w:delText>2024</w:delText>
        </w:r>
      </w:del>
      <w:r w:rsidRPr="00CF10D7">
        <w:rPr>
          <w:rFonts w:ascii="Times New Roman" w:hAnsi="Times New Roman" w:cs="Times New Roman"/>
          <w:sz w:val="24"/>
          <w:szCs w:val="24"/>
        </w:rPr>
        <w:t xml:space="preserve">). Los Angeles Dodgers Streaming Games </w:t>
      </w:r>
      <w:r w:rsidR="0063333F" w:rsidRPr="00CF10D7">
        <w:rPr>
          <w:rFonts w:ascii="Times New Roman" w:hAnsi="Times New Roman" w:cs="Times New Roman"/>
          <w:sz w:val="24"/>
          <w:szCs w:val="24"/>
        </w:rPr>
        <w:t>on</w:t>
      </w:r>
      <w:r w:rsidRPr="00CF10D7">
        <w:rPr>
          <w:rFonts w:ascii="Times New Roman" w:hAnsi="Times New Roman" w:cs="Times New Roman"/>
          <w:sz w:val="24"/>
          <w:szCs w:val="24"/>
        </w:rPr>
        <w:t xml:space="preserve"> Spectrum If Bundled </w:t>
      </w:r>
      <w:proofErr w:type="gramStart"/>
      <w:r w:rsidRPr="00CF10D7">
        <w:rPr>
          <w:rFonts w:ascii="Times New Roman" w:hAnsi="Times New Roman" w:cs="Times New Roman"/>
          <w:sz w:val="24"/>
          <w:szCs w:val="24"/>
        </w:rPr>
        <w:t>With</w:t>
      </w:r>
      <w:proofErr w:type="gramEnd"/>
      <w:r w:rsidRPr="00CF10D7">
        <w:rPr>
          <w:rFonts w:ascii="Times New Roman" w:hAnsi="Times New Roman" w:cs="Times New Roman"/>
          <w:sz w:val="24"/>
          <w:szCs w:val="24"/>
        </w:rPr>
        <w:t xml:space="preserve"> Two Services</w:t>
      </w:r>
      <w:ins w:id="454" w:author="Michael Early" w:date="2024-12-13T11:25:00Z" w16du:dateUtc="2024-12-13T19:25:00Z">
        <w:r w:rsidR="00BE5F8C">
          <w:rPr>
            <w:rFonts w:ascii="Times New Roman" w:hAnsi="Times New Roman" w:cs="Times New Roman"/>
            <w:sz w:val="24"/>
            <w:szCs w:val="24"/>
          </w:rPr>
          <w:t xml:space="preserve"> </w:t>
        </w:r>
        <w:r w:rsidR="00BE5F8C" w:rsidRPr="001E7DCE">
          <w:rPr>
            <w:rFonts w:ascii="Times New Roman" w:hAnsi="Times New Roman" w:cs="Times New Roman"/>
            <w:sz w:val="24"/>
            <w:szCs w:val="24"/>
          </w:rPr>
          <w:t xml:space="preserve">(Accessed on </w:t>
        </w:r>
        <w:r w:rsidR="00BE5F8C">
          <w:rPr>
            <w:rFonts w:ascii="Times New Roman" w:hAnsi="Times New Roman" w:cs="Times New Roman"/>
            <w:sz w:val="24"/>
            <w:szCs w:val="24"/>
          </w:rPr>
          <w:t>December 7</w:t>
        </w:r>
        <w:r w:rsidR="00BE5F8C" w:rsidRPr="001E7DCE">
          <w:rPr>
            <w:rFonts w:ascii="Times New Roman" w:hAnsi="Times New Roman" w:cs="Times New Roman"/>
            <w:sz w:val="24"/>
            <w:szCs w:val="24"/>
          </w:rPr>
          <w:t>, 2024)</w:t>
        </w:r>
        <w:r w:rsidR="00BE5F8C" w:rsidRPr="00CF10D7">
          <w:rPr>
            <w:rFonts w:ascii="Times New Roman" w:hAnsi="Times New Roman" w:cs="Times New Roman"/>
            <w:sz w:val="24"/>
            <w:szCs w:val="24"/>
          </w:rPr>
          <w:t>.</w:t>
        </w:r>
      </w:ins>
      <w:del w:id="455" w:author="Michael Early" w:date="2024-12-13T11:25:00Z" w16du:dateUtc="2024-12-13T19:25:00Z">
        <w:r w:rsidRPr="00CF10D7" w:rsidDel="00BE5F8C">
          <w:rPr>
            <w:rFonts w:ascii="Times New Roman" w:hAnsi="Times New Roman" w:cs="Times New Roman"/>
            <w:sz w:val="24"/>
            <w:szCs w:val="24"/>
          </w:rPr>
          <w:delText>.</w:delText>
        </w:r>
      </w:del>
      <w:ins w:id="456" w:author="Michael Early" w:date="2024-12-13T11:25:00Z" w16du:dateUtc="2024-12-13T19:25:00Z">
        <w:r w:rsidR="00BE5F8C">
          <w:rPr>
            <w:rFonts w:ascii="Times New Roman" w:hAnsi="Times New Roman" w:cs="Times New Roman"/>
            <w:sz w:val="24"/>
            <w:szCs w:val="24"/>
          </w:rPr>
          <w:t xml:space="preserve"> </w:t>
        </w:r>
      </w:ins>
      <w:del w:id="457" w:author="Michael Early" w:date="2024-12-13T11:25:00Z" w16du:dateUtc="2024-12-13T19:25:00Z">
        <w:r w:rsidRPr="00CF10D7" w:rsidDel="00BE5F8C">
          <w:rPr>
            <w:rFonts w:ascii="Times New Roman" w:hAnsi="Times New Roman" w:cs="Times New Roman"/>
            <w:sz w:val="24"/>
            <w:szCs w:val="24"/>
          </w:rPr>
          <w:delText xml:space="preserve"> </w:delText>
        </w:r>
      </w:del>
      <w:r w:rsidRPr="00CF10D7">
        <w:rPr>
          <w:rFonts w:ascii="Times New Roman" w:hAnsi="Times New Roman" w:cs="Times New Roman"/>
          <w:sz w:val="24"/>
          <w:szCs w:val="24"/>
        </w:rPr>
        <w:t xml:space="preserve">Deadline. </w:t>
      </w:r>
      <w:ins w:id="458" w:author="Michael Early" w:date="2024-12-13T11:21:00Z" w16du:dateUtc="2024-12-13T19:21:00Z">
        <w:r w:rsidR="00BE5F8C">
          <w:rPr>
            <w:rFonts w:ascii="Times New Roman" w:hAnsi="Times New Roman" w:cs="Times New Roman"/>
            <w:sz w:val="24"/>
            <w:szCs w:val="24"/>
          </w:rPr>
          <w:fldChar w:fldCharType="begin"/>
        </w:r>
        <w:r w:rsidR="00BE5F8C">
          <w:rPr>
            <w:rFonts w:ascii="Times New Roman" w:hAnsi="Times New Roman" w:cs="Times New Roman"/>
            <w:sz w:val="24"/>
            <w:szCs w:val="24"/>
          </w:rPr>
          <w:instrText>HYPERLINK "</w:instrText>
        </w:r>
      </w:ins>
      <w:r w:rsidR="00BE5F8C" w:rsidRPr="00CF10D7">
        <w:rPr>
          <w:rFonts w:ascii="Times New Roman" w:hAnsi="Times New Roman" w:cs="Times New Roman"/>
          <w:sz w:val="24"/>
          <w:szCs w:val="24"/>
        </w:rPr>
        <w:instrText>https://deadline.com/2024/03/los-angeles-dodgers-streaming-games-on-spectrum-if-bundled-1235864019/</w:instrText>
      </w:r>
      <w:ins w:id="459" w:author="Michael Early" w:date="2024-12-13T11:21:00Z" w16du:dateUtc="2024-12-13T19:21:00Z">
        <w:r w:rsidR="00BE5F8C">
          <w:rPr>
            <w:rFonts w:ascii="Times New Roman" w:hAnsi="Times New Roman" w:cs="Times New Roman"/>
            <w:sz w:val="24"/>
            <w:szCs w:val="24"/>
          </w:rPr>
          <w:instrText>"</w:instrText>
        </w:r>
        <w:r w:rsidR="00BE5F8C">
          <w:rPr>
            <w:rFonts w:ascii="Times New Roman" w:hAnsi="Times New Roman" w:cs="Times New Roman"/>
            <w:sz w:val="24"/>
            <w:szCs w:val="24"/>
          </w:rPr>
        </w:r>
        <w:r w:rsidR="00BE5F8C">
          <w:rPr>
            <w:rFonts w:ascii="Times New Roman" w:hAnsi="Times New Roman" w:cs="Times New Roman"/>
            <w:sz w:val="24"/>
            <w:szCs w:val="24"/>
          </w:rPr>
          <w:fldChar w:fldCharType="separate"/>
        </w:r>
      </w:ins>
      <w:r w:rsidR="00BE5F8C" w:rsidRPr="00B64C58">
        <w:rPr>
          <w:rStyle w:val="Hyperlink"/>
          <w:rFonts w:ascii="Times New Roman" w:hAnsi="Times New Roman" w:cs="Times New Roman"/>
          <w:sz w:val="24"/>
          <w:szCs w:val="24"/>
        </w:rPr>
        <w:t>https://deadline.com/2024/03/los-angeles-dodgers-streaming-games-on-spectrum-if-bundled-1235864019/</w:t>
      </w:r>
      <w:ins w:id="460" w:author="Michael Early" w:date="2024-12-13T11:21:00Z" w16du:dateUtc="2024-12-13T19:21:00Z">
        <w:r w:rsidR="00BE5F8C">
          <w:rPr>
            <w:rFonts w:ascii="Times New Roman" w:hAnsi="Times New Roman" w:cs="Times New Roman"/>
            <w:sz w:val="24"/>
            <w:szCs w:val="24"/>
          </w:rPr>
          <w:fldChar w:fldCharType="end"/>
        </w:r>
        <w:r w:rsidR="00BE5F8C">
          <w:rPr>
            <w:rFonts w:ascii="Times New Roman" w:hAnsi="Times New Roman" w:cs="Times New Roman"/>
            <w:sz w:val="24"/>
            <w:szCs w:val="24"/>
          </w:rPr>
          <w:t xml:space="preserve"> </w:t>
        </w:r>
      </w:ins>
    </w:p>
    <w:p w14:paraId="444C8D03" w14:textId="3A7209D0" w:rsidR="00CF10D7" w:rsidRDefault="00CF10D7" w:rsidP="00CF10D7">
      <w:pPr>
        <w:spacing w:line="360" w:lineRule="auto"/>
        <w:rPr>
          <w:ins w:id="461" w:author="Michael Early" w:date="2024-12-13T11:07:00Z" w16du:dateUtc="2024-12-13T19:07:00Z"/>
          <w:rFonts w:ascii="Times New Roman" w:hAnsi="Times New Roman" w:cs="Times New Roman"/>
          <w:sz w:val="24"/>
          <w:szCs w:val="24"/>
        </w:rPr>
      </w:pPr>
      <w:r w:rsidRPr="00CF10D7">
        <w:rPr>
          <w:rFonts w:ascii="Times New Roman" w:hAnsi="Times New Roman" w:cs="Times New Roman"/>
          <w:sz w:val="24"/>
          <w:szCs w:val="24"/>
        </w:rPr>
        <w:t>Johnson, M</w:t>
      </w:r>
      <w:del w:id="462" w:author="Michael Early" w:date="2024-12-13T10:54:00Z" w16du:dateUtc="2024-12-13T18:54:00Z">
        <w:r w:rsidRPr="00CF10D7" w:rsidDel="009D3537">
          <w:rPr>
            <w:rFonts w:ascii="Times New Roman" w:hAnsi="Times New Roman" w:cs="Times New Roman"/>
            <w:sz w:val="24"/>
            <w:szCs w:val="24"/>
          </w:rPr>
          <w:delText>att</w:delText>
        </w:r>
      </w:del>
      <w:r w:rsidRPr="00CF10D7">
        <w:rPr>
          <w:rFonts w:ascii="Times New Roman" w:hAnsi="Times New Roman" w:cs="Times New Roman"/>
          <w:sz w:val="24"/>
          <w:szCs w:val="24"/>
        </w:rPr>
        <w:t>. (</w:t>
      </w:r>
      <w:ins w:id="463" w:author="Michael Early" w:date="2024-12-13T11:21:00Z">
        <w:r w:rsidR="00BE5F8C" w:rsidRPr="00BE5F8C">
          <w:rPr>
            <w:rFonts w:ascii="Times New Roman" w:hAnsi="Times New Roman" w:cs="Times New Roman"/>
            <w:sz w:val="24"/>
            <w:szCs w:val="24"/>
          </w:rPr>
          <w:t>May 18, 2024</w:t>
        </w:r>
      </w:ins>
      <w:del w:id="464" w:author="Michael Early" w:date="2024-12-13T11:21:00Z" w16du:dateUtc="2024-12-13T19:21:00Z">
        <w:r w:rsidRPr="00CF10D7" w:rsidDel="00BE5F8C">
          <w:rPr>
            <w:rFonts w:ascii="Times New Roman" w:hAnsi="Times New Roman" w:cs="Times New Roman"/>
            <w:sz w:val="24"/>
            <w:szCs w:val="24"/>
          </w:rPr>
          <w:delText>2024</w:delText>
        </w:r>
      </w:del>
      <w:r w:rsidRPr="00CF10D7">
        <w:rPr>
          <w:rFonts w:ascii="Times New Roman" w:hAnsi="Times New Roman" w:cs="Times New Roman"/>
          <w:sz w:val="24"/>
          <w:szCs w:val="24"/>
        </w:rPr>
        <w:t>) NFL revenue: Examining where the National Football League’s money comes from, future of NFL TV revenue</w:t>
      </w:r>
      <w:ins w:id="465" w:author="Michael Early" w:date="2024-12-13T11:25:00Z" w16du:dateUtc="2024-12-13T19:25:00Z">
        <w:r w:rsidR="00BE5F8C">
          <w:rPr>
            <w:rFonts w:ascii="Times New Roman" w:hAnsi="Times New Roman" w:cs="Times New Roman"/>
            <w:sz w:val="24"/>
            <w:szCs w:val="24"/>
          </w:rPr>
          <w:t xml:space="preserve"> </w:t>
        </w:r>
        <w:r w:rsidR="00BE5F8C" w:rsidRPr="001E7DCE">
          <w:rPr>
            <w:rFonts w:ascii="Times New Roman" w:hAnsi="Times New Roman" w:cs="Times New Roman"/>
            <w:sz w:val="24"/>
            <w:szCs w:val="24"/>
          </w:rPr>
          <w:t xml:space="preserve">(Accessed on </w:t>
        </w:r>
        <w:r w:rsidR="00BE5F8C">
          <w:rPr>
            <w:rFonts w:ascii="Times New Roman" w:hAnsi="Times New Roman" w:cs="Times New Roman"/>
            <w:sz w:val="24"/>
            <w:szCs w:val="24"/>
          </w:rPr>
          <w:t>December 4</w:t>
        </w:r>
        <w:r w:rsidR="00BE5F8C" w:rsidRPr="001E7DCE">
          <w:rPr>
            <w:rFonts w:ascii="Times New Roman" w:hAnsi="Times New Roman" w:cs="Times New Roman"/>
            <w:sz w:val="24"/>
            <w:szCs w:val="24"/>
          </w:rPr>
          <w:t>, 2024)</w:t>
        </w:r>
      </w:ins>
      <w:r w:rsidRPr="00CF10D7">
        <w:rPr>
          <w:rFonts w:ascii="Times New Roman" w:hAnsi="Times New Roman" w:cs="Times New Roman"/>
          <w:sz w:val="24"/>
          <w:szCs w:val="24"/>
        </w:rPr>
        <w:t xml:space="preserve">. Sportsnaut. </w:t>
      </w:r>
      <w:ins w:id="466" w:author="Michael Early" w:date="2024-12-13T11:06:00Z" w16du:dateUtc="2024-12-13T19:06:00Z">
        <w:r w:rsidR="00BC371C">
          <w:rPr>
            <w:rFonts w:ascii="Times New Roman" w:hAnsi="Times New Roman" w:cs="Times New Roman"/>
            <w:sz w:val="24"/>
            <w:szCs w:val="24"/>
          </w:rPr>
          <w:fldChar w:fldCharType="begin"/>
        </w:r>
        <w:r w:rsidR="00BC371C">
          <w:rPr>
            <w:rFonts w:ascii="Times New Roman" w:hAnsi="Times New Roman" w:cs="Times New Roman"/>
            <w:sz w:val="24"/>
            <w:szCs w:val="24"/>
          </w:rPr>
          <w:instrText>HYPERLINK "</w:instrText>
        </w:r>
      </w:ins>
      <w:r w:rsidR="00BC371C" w:rsidRPr="00CF10D7">
        <w:rPr>
          <w:rFonts w:ascii="Times New Roman" w:hAnsi="Times New Roman" w:cs="Times New Roman"/>
          <w:sz w:val="24"/>
          <w:szCs w:val="24"/>
        </w:rPr>
        <w:instrText>https://sportsnaut.com/where-does-nfl-revenue-come-from/</w:instrText>
      </w:r>
      <w:ins w:id="467" w:author="Michael Early" w:date="2024-12-13T11:06:00Z" w16du:dateUtc="2024-12-13T19:06:00Z">
        <w:r w:rsidR="00BC371C">
          <w:rPr>
            <w:rFonts w:ascii="Times New Roman" w:hAnsi="Times New Roman" w:cs="Times New Roman"/>
            <w:sz w:val="24"/>
            <w:szCs w:val="24"/>
          </w:rPr>
          <w:instrText>"</w:instrText>
        </w:r>
        <w:r w:rsidR="00BC371C">
          <w:rPr>
            <w:rFonts w:ascii="Times New Roman" w:hAnsi="Times New Roman" w:cs="Times New Roman"/>
            <w:sz w:val="24"/>
            <w:szCs w:val="24"/>
          </w:rPr>
        </w:r>
        <w:r w:rsidR="00BC371C">
          <w:rPr>
            <w:rFonts w:ascii="Times New Roman" w:hAnsi="Times New Roman" w:cs="Times New Roman"/>
            <w:sz w:val="24"/>
            <w:szCs w:val="24"/>
          </w:rPr>
          <w:fldChar w:fldCharType="separate"/>
        </w:r>
      </w:ins>
      <w:r w:rsidR="00BC371C" w:rsidRPr="00B64C58">
        <w:rPr>
          <w:rStyle w:val="Hyperlink"/>
          <w:rFonts w:ascii="Times New Roman" w:hAnsi="Times New Roman" w:cs="Times New Roman"/>
          <w:sz w:val="24"/>
          <w:szCs w:val="24"/>
        </w:rPr>
        <w:t>https://sportsnaut.com/where-does-nfl-revenue-come-from/</w:t>
      </w:r>
      <w:ins w:id="468" w:author="Michael Early" w:date="2024-12-13T11:06:00Z" w16du:dateUtc="2024-12-13T19:06:00Z">
        <w:r w:rsidR="00BC371C">
          <w:rPr>
            <w:rFonts w:ascii="Times New Roman" w:hAnsi="Times New Roman" w:cs="Times New Roman"/>
            <w:sz w:val="24"/>
            <w:szCs w:val="24"/>
          </w:rPr>
          <w:fldChar w:fldCharType="end"/>
        </w:r>
      </w:ins>
    </w:p>
    <w:p w14:paraId="11A741A5" w14:textId="77777777" w:rsidR="00BC371C" w:rsidRDefault="00BC371C" w:rsidP="00BC371C">
      <w:pPr>
        <w:spacing w:line="360" w:lineRule="auto"/>
        <w:rPr>
          <w:ins w:id="469" w:author="Michael Early" w:date="2024-12-13T11:07:00Z" w16du:dateUtc="2024-12-13T19:07:00Z"/>
          <w:rFonts w:ascii="Times New Roman" w:hAnsi="Times New Roman" w:cs="Times New Roman"/>
          <w:sz w:val="24"/>
          <w:szCs w:val="24"/>
        </w:rPr>
      </w:pPr>
      <w:ins w:id="470" w:author="Michael Early" w:date="2024-12-13T11:07:00Z" w16du:dateUtc="2024-12-13T19:07:00Z">
        <w:r>
          <w:rPr>
            <w:rFonts w:ascii="Times New Roman" w:hAnsi="Times New Roman" w:cs="Times New Roman"/>
            <w:sz w:val="24"/>
            <w:szCs w:val="24"/>
          </w:rPr>
          <w:t xml:space="preserve">Kline, C. (January 11, 2024) </w:t>
        </w:r>
        <w:r w:rsidRPr="00BC371C">
          <w:rPr>
            <w:rFonts w:ascii="Times New Roman" w:hAnsi="Times New Roman" w:cs="Times New Roman"/>
            <w:sz w:val="24"/>
            <w:szCs w:val="24"/>
          </w:rPr>
          <w:t>How many games are in the MLB season?</w:t>
        </w:r>
        <w:r>
          <w:rPr>
            <w:rFonts w:ascii="Times New Roman" w:hAnsi="Times New Roman" w:cs="Times New Roman"/>
            <w:sz w:val="24"/>
            <w:szCs w:val="24"/>
          </w:rPr>
          <w:t xml:space="preserve"> (Accessed December 13, 2024). </w:t>
        </w:r>
        <w:proofErr w:type="spellStart"/>
        <w:r>
          <w:rPr>
            <w:rFonts w:ascii="Times New Roman" w:hAnsi="Times New Roman" w:cs="Times New Roman"/>
            <w:sz w:val="24"/>
            <w:szCs w:val="24"/>
          </w:rPr>
          <w:t>Fansided</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AC683E">
          <w:rPr>
            <w:rFonts w:ascii="Times New Roman" w:hAnsi="Times New Roman" w:cs="Times New Roman"/>
            <w:sz w:val="24"/>
            <w:szCs w:val="24"/>
          </w:rPr>
          <w:instrText>https://fansided.com/posts/how-many-games-are-in-mlb-season-01hkvcw988ya</w:instrText>
        </w:r>
        <w:r>
          <w:rPr>
            <w:rFonts w:ascii="Times New Roman" w:hAnsi="Times New Roman" w:cs="Times New Roman"/>
            <w:sz w:val="24"/>
            <w:szCs w:val="24"/>
          </w:rPr>
          <w:instrText>"</w:instrText>
        </w:r>
        <w:r>
          <w:rPr>
            <w:rFonts w:ascii="Times New Roman" w:hAnsi="Times New Roman" w:cs="Times New Roman"/>
            <w:sz w:val="24"/>
            <w:szCs w:val="24"/>
          </w:rPr>
        </w:r>
        <w:r>
          <w:rPr>
            <w:rFonts w:ascii="Times New Roman" w:hAnsi="Times New Roman" w:cs="Times New Roman"/>
            <w:sz w:val="24"/>
            <w:szCs w:val="24"/>
          </w:rPr>
          <w:fldChar w:fldCharType="separate"/>
        </w:r>
        <w:r w:rsidRPr="00BC371C">
          <w:rPr>
            <w:rStyle w:val="Hyperlink"/>
            <w:rFonts w:ascii="Times New Roman" w:hAnsi="Times New Roman" w:cs="Times New Roman"/>
            <w:sz w:val="24"/>
            <w:szCs w:val="24"/>
          </w:rPr>
          <w:t>https://fansided.com/posts/how-many-games-are-in-mlb-season-01hkvcw988ya</w:t>
        </w:r>
        <w:r>
          <w:rPr>
            <w:rFonts w:ascii="Times New Roman" w:hAnsi="Times New Roman" w:cs="Times New Roman"/>
            <w:sz w:val="24"/>
            <w:szCs w:val="24"/>
          </w:rPr>
          <w:fldChar w:fldCharType="end"/>
        </w:r>
        <w:r>
          <w:rPr>
            <w:rFonts w:ascii="Times New Roman" w:hAnsi="Times New Roman" w:cs="Times New Roman"/>
            <w:sz w:val="24"/>
            <w:szCs w:val="24"/>
          </w:rPr>
          <w:t xml:space="preserve"> </w:t>
        </w:r>
      </w:ins>
    </w:p>
    <w:p w14:paraId="64C8A301" w14:textId="269C9E87" w:rsidR="00BC371C" w:rsidRDefault="00BC371C" w:rsidP="00CF10D7">
      <w:pPr>
        <w:spacing w:line="360" w:lineRule="auto"/>
        <w:rPr>
          <w:ins w:id="471" w:author="Michael Early" w:date="2024-12-13T11:06:00Z" w16du:dateUtc="2024-12-13T19:06:00Z"/>
          <w:rFonts w:ascii="Times New Roman" w:hAnsi="Times New Roman" w:cs="Times New Roman"/>
          <w:sz w:val="24"/>
          <w:szCs w:val="24"/>
        </w:rPr>
      </w:pPr>
      <w:ins w:id="472" w:author="Michael Early" w:date="2024-12-13T11:07:00Z" w16du:dateUtc="2024-12-13T19:07:00Z">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630E99">
          <w:rPr>
            <w:rFonts w:ascii="Times New Roman" w:hAnsi="Times New Roman" w:cs="Times New Roman"/>
            <w:sz w:val="24"/>
            <w:szCs w:val="24"/>
          </w:rPr>
          <w:instrText>https://discovery.ucl.ac.uk/id/eprint/14500/1/14500.pdf</w:instrText>
        </w:r>
        <w:r>
          <w:rPr>
            <w:rFonts w:ascii="Times New Roman" w:hAnsi="Times New Roman" w:cs="Times New Roman"/>
            <w:sz w:val="24"/>
            <w:szCs w:val="24"/>
          </w:rPr>
          <w:instrText>"</w:instrText>
        </w:r>
        <w:r>
          <w:rPr>
            <w:rFonts w:ascii="Times New Roman" w:hAnsi="Times New Roman" w:cs="Times New Roman"/>
            <w:sz w:val="24"/>
            <w:szCs w:val="24"/>
          </w:rPr>
        </w:r>
        <w:r>
          <w:rPr>
            <w:rFonts w:ascii="Times New Roman" w:hAnsi="Times New Roman" w:cs="Times New Roman"/>
            <w:sz w:val="24"/>
            <w:szCs w:val="24"/>
          </w:rPr>
          <w:fldChar w:fldCharType="separate"/>
        </w:r>
        <w:r w:rsidRPr="00B64C58">
          <w:rPr>
            <w:rStyle w:val="Hyperlink"/>
            <w:rFonts w:ascii="Times New Roman" w:hAnsi="Times New Roman" w:cs="Times New Roman"/>
            <w:sz w:val="24"/>
            <w:szCs w:val="24"/>
          </w:rPr>
          <w:t>https://discovery.ucl.ac.uk/id/eprint/14500/1/14500.pdf</w:t>
        </w:r>
        <w:r>
          <w:rPr>
            <w:rFonts w:ascii="Times New Roman" w:hAnsi="Times New Roman" w:cs="Times New Roman"/>
            <w:sz w:val="24"/>
            <w:szCs w:val="24"/>
          </w:rPr>
          <w:fldChar w:fldCharType="end"/>
        </w:r>
        <w:r>
          <w:rPr>
            <w:rFonts w:ascii="Times New Roman" w:hAnsi="Times New Roman" w:cs="Times New Roman"/>
            <w:sz w:val="24"/>
            <w:szCs w:val="24"/>
          </w:rPr>
          <w:t xml:space="preserve"> </w:t>
        </w:r>
      </w:ins>
    </w:p>
    <w:p w14:paraId="0B19669D" w14:textId="69251D2C" w:rsidR="00BC371C" w:rsidRPr="00CF10D7" w:rsidRDefault="00BC371C" w:rsidP="00CF10D7">
      <w:pPr>
        <w:spacing w:line="360" w:lineRule="auto"/>
        <w:rPr>
          <w:rFonts w:ascii="Times New Roman" w:hAnsi="Times New Roman" w:cs="Times New Roman"/>
          <w:sz w:val="24"/>
          <w:szCs w:val="24"/>
        </w:rPr>
      </w:pPr>
      <w:proofErr w:type="spellStart"/>
      <w:ins w:id="473" w:author="Michael Early" w:date="2024-12-13T11:06:00Z" w16du:dateUtc="2024-12-13T19:06:00Z">
        <w:r>
          <w:rPr>
            <w:rFonts w:ascii="Times New Roman" w:hAnsi="Times New Roman" w:cs="Times New Roman"/>
            <w:sz w:val="24"/>
            <w:szCs w:val="24"/>
          </w:rPr>
          <w:t>Mccann</w:t>
        </w:r>
        <w:proofErr w:type="spellEnd"/>
        <w:r>
          <w:rPr>
            <w:rFonts w:ascii="Times New Roman" w:hAnsi="Times New Roman" w:cs="Times New Roman"/>
            <w:sz w:val="24"/>
            <w:szCs w:val="24"/>
          </w:rPr>
          <w:t xml:space="preserve">, M. (September 9, 2024) </w:t>
        </w:r>
        <w:r w:rsidRPr="00BC371C">
          <w:rPr>
            <w:rFonts w:ascii="Times New Roman" w:hAnsi="Times New Roman" w:cs="Times New Roman"/>
            <w:sz w:val="24"/>
            <w:szCs w:val="24"/>
          </w:rPr>
          <w:t>NFL Must Defend Stunning Sunday Ticket Victory on Appeal</w:t>
        </w:r>
        <w:r>
          <w:rPr>
            <w:rFonts w:ascii="Times New Roman" w:hAnsi="Times New Roman" w:cs="Times New Roman"/>
            <w:sz w:val="24"/>
            <w:szCs w:val="24"/>
          </w:rPr>
          <w:t xml:space="preserve"> (Accessed on December 2, 2024). </w:t>
        </w:r>
        <w:proofErr w:type="spellStart"/>
        <w:r>
          <w:rPr>
            <w:rFonts w:ascii="Times New Roman" w:hAnsi="Times New Roman" w:cs="Times New Roman"/>
            <w:sz w:val="24"/>
            <w:szCs w:val="24"/>
          </w:rPr>
          <w:t>Sportico</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AC683E">
          <w:rPr>
            <w:rFonts w:ascii="Times New Roman" w:hAnsi="Times New Roman" w:cs="Times New Roman"/>
            <w:sz w:val="24"/>
            <w:szCs w:val="24"/>
          </w:rPr>
          <w:instrText>https://www.sportico.com/law/analysis/2024/nfl-sunday-ticket-lawsuit-appeal-1234796491/</w:instrText>
        </w:r>
        <w:r>
          <w:rPr>
            <w:rFonts w:ascii="Times New Roman" w:hAnsi="Times New Roman" w:cs="Times New Roman"/>
            <w:sz w:val="24"/>
            <w:szCs w:val="24"/>
          </w:rPr>
          <w:instrText>"</w:instrText>
        </w:r>
        <w:r>
          <w:rPr>
            <w:rFonts w:ascii="Times New Roman" w:hAnsi="Times New Roman" w:cs="Times New Roman"/>
            <w:sz w:val="24"/>
            <w:szCs w:val="24"/>
          </w:rPr>
        </w:r>
        <w:r>
          <w:rPr>
            <w:rFonts w:ascii="Times New Roman" w:hAnsi="Times New Roman" w:cs="Times New Roman"/>
            <w:sz w:val="24"/>
            <w:szCs w:val="24"/>
          </w:rPr>
          <w:fldChar w:fldCharType="separate"/>
        </w:r>
        <w:r w:rsidRPr="00BC371C">
          <w:rPr>
            <w:rStyle w:val="Hyperlink"/>
            <w:rFonts w:ascii="Times New Roman" w:hAnsi="Times New Roman" w:cs="Times New Roman"/>
            <w:sz w:val="24"/>
            <w:szCs w:val="24"/>
          </w:rPr>
          <w:t>https://www.sportico.com/law/analysis/2024/nfl-sunday-ticket-lawsuit-appeal-1234796491/</w:t>
        </w:r>
        <w:r>
          <w:rPr>
            <w:rFonts w:ascii="Times New Roman" w:hAnsi="Times New Roman" w:cs="Times New Roman"/>
            <w:sz w:val="24"/>
            <w:szCs w:val="24"/>
          </w:rPr>
          <w:fldChar w:fldCharType="end"/>
        </w:r>
      </w:ins>
    </w:p>
    <w:p w14:paraId="47CA8AA6" w14:textId="46BC3353" w:rsidR="00CF10D7" w:rsidRDefault="00CF10D7" w:rsidP="00CF10D7">
      <w:pPr>
        <w:spacing w:line="360" w:lineRule="auto"/>
        <w:rPr>
          <w:ins w:id="474" w:author="Michael Early" w:date="2024-12-13T11:15:00Z" w16du:dateUtc="2024-12-13T19:15:00Z"/>
          <w:rFonts w:ascii="Times New Roman" w:hAnsi="Times New Roman" w:cs="Times New Roman"/>
          <w:sz w:val="24"/>
          <w:szCs w:val="24"/>
        </w:rPr>
      </w:pPr>
      <w:proofErr w:type="spellStart"/>
      <w:r w:rsidRPr="00CF10D7">
        <w:rPr>
          <w:rFonts w:ascii="Times New Roman" w:hAnsi="Times New Roman" w:cs="Times New Roman"/>
          <w:sz w:val="24"/>
          <w:szCs w:val="24"/>
        </w:rPr>
        <w:t>Mccaskill</w:t>
      </w:r>
      <w:proofErr w:type="spellEnd"/>
      <w:r w:rsidRPr="00CF10D7">
        <w:rPr>
          <w:rFonts w:ascii="Times New Roman" w:hAnsi="Times New Roman" w:cs="Times New Roman"/>
          <w:sz w:val="24"/>
          <w:szCs w:val="24"/>
        </w:rPr>
        <w:t>, S</w:t>
      </w:r>
      <w:del w:id="475" w:author="Michael Early" w:date="2024-12-13T10:54:00Z" w16du:dateUtc="2024-12-13T18:54:00Z">
        <w:r w:rsidRPr="00CF10D7" w:rsidDel="009D3537">
          <w:rPr>
            <w:rFonts w:ascii="Times New Roman" w:hAnsi="Times New Roman" w:cs="Times New Roman"/>
            <w:sz w:val="24"/>
            <w:szCs w:val="24"/>
          </w:rPr>
          <w:delText>teve</w:delText>
        </w:r>
      </w:del>
      <w:r w:rsidRPr="00CF10D7">
        <w:rPr>
          <w:rFonts w:ascii="Times New Roman" w:hAnsi="Times New Roman" w:cs="Times New Roman"/>
          <w:sz w:val="24"/>
          <w:szCs w:val="24"/>
        </w:rPr>
        <w:t>. (</w:t>
      </w:r>
      <w:ins w:id="476" w:author="Michael Early" w:date="2024-12-13T11:21:00Z">
        <w:r w:rsidR="00BE5F8C" w:rsidRPr="00BE5F8C">
          <w:rPr>
            <w:rFonts w:ascii="Times New Roman" w:hAnsi="Times New Roman" w:cs="Times New Roman"/>
            <w:sz w:val="24"/>
            <w:szCs w:val="24"/>
          </w:rPr>
          <w:t>August</w:t>
        </w:r>
      </w:ins>
      <w:ins w:id="477" w:author="Michael Early" w:date="2024-12-13T11:21:00Z" w16du:dateUtc="2024-12-13T19:21:00Z">
        <w:r w:rsidR="00BE5F8C">
          <w:rPr>
            <w:rFonts w:ascii="Times New Roman" w:hAnsi="Times New Roman" w:cs="Times New Roman"/>
            <w:sz w:val="24"/>
            <w:szCs w:val="24"/>
          </w:rPr>
          <w:t xml:space="preserve"> 2,</w:t>
        </w:r>
      </w:ins>
      <w:ins w:id="478" w:author="Michael Early" w:date="2024-12-13T11:21:00Z">
        <w:r w:rsidR="00BE5F8C" w:rsidRPr="00BE5F8C">
          <w:rPr>
            <w:rFonts w:ascii="Times New Roman" w:hAnsi="Times New Roman" w:cs="Times New Roman"/>
            <w:sz w:val="24"/>
            <w:szCs w:val="24"/>
          </w:rPr>
          <w:t xml:space="preserve"> 2024</w:t>
        </w:r>
      </w:ins>
      <w:del w:id="479" w:author="Michael Early" w:date="2024-12-13T11:21:00Z" w16du:dateUtc="2024-12-13T19:21:00Z">
        <w:r w:rsidRPr="00CF10D7" w:rsidDel="00BE5F8C">
          <w:rPr>
            <w:rFonts w:ascii="Times New Roman" w:hAnsi="Times New Roman" w:cs="Times New Roman"/>
            <w:sz w:val="24"/>
            <w:szCs w:val="24"/>
          </w:rPr>
          <w:delText>2024</w:delText>
        </w:r>
      </w:del>
      <w:r w:rsidRPr="00CF10D7">
        <w:rPr>
          <w:rFonts w:ascii="Times New Roman" w:hAnsi="Times New Roman" w:cs="Times New Roman"/>
          <w:sz w:val="24"/>
          <w:szCs w:val="24"/>
        </w:rPr>
        <w:t>) US judge overturns NFL’s US</w:t>
      </w:r>
      <w:ins w:id="480" w:author="Michael Early" w:date="2024-12-13T11:07:00Z" w16du:dateUtc="2024-12-13T19:07:00Z">
        <w:r w:rsidR="00BC371C">
          <w:rPr>
            <w:rFonts w:ascii="Times New Roman" w:hAnsi="Times New Roman" w:cs="Times New Roman"/>
            <w:sz w:val="24"/>
            <w:szCs w:val="24"/>
          </w:rPr>
          <w:t xml:space="preserve"> </w:t>
        </w:r>
      </w:ins>
      <w:r w:rsidRPr="00CF10D7">
        <w:rPr>
          <w:rFonts w:ascii="Times New Roman" w:hAnsi="Times New Roman" w:cs="Times New Roman"/>
          <w:sz w:val="24"/>
          <w:szCs w:val="24"/>
        </w:rPr>
        <w:t>$4.7bn Sunday Ticket antitrust ruling</w:t>
      </w:r>
      <w:ins w:id="481" w:author="Michael Early" w:date="2024-12-13T11:25:00Z" w16du:dateUtc="2024-12-13T19:25:00Z">
        <w:r w:rsidR="00BE5F8C">
          <w:rPr>
            <w:rFonts w:ascii="Times New Roman" w:hAnsi="Times New Roman" w:cs="Times New Roman"/>
            <w:sz w:val="24"/>
            <w:szCs w:val="24"/>
          </w:rPr>
          <w:t xml:space="preserve"> </w:t>
        </w:r>
        <w:r w:rsidR="00BE5F8C" w:rsidRPr="001E7DCE">
          <w:rPr>
            <w:rFonts w:ascii="Times New Roman" w:hAnsi="Times New Roman" w:cs="Times New Roman"/>
            <w:sz w:val="24"/>
            <w:szCs w:val="24"/>
          </w:rPr>
          <w:t xml:space="preserve">(Accessed on </w:t>
        </w:r>
        <w:r w:rsidR="00BE5F8C">
          <w:rPr>
            <w:rFonts w:ascii="Times New Roman" w:hAnsi="Times New Roman" w:cs="Times New Roman"/>
            <w:sz w:val="24"/>
            <w:szCs w:val="24"/>
          </w:rPr>
          <w:t>November 14</w:t>
        </w:r>
        <w:r w:rsidR="00BE5F8C" w:rsidRPr="001E7DCE">
          <w:rPr>
            <w:rFonts w:ascii="Times New Roman" w:hAnsi="Times New Roman" w:cs="Times New Roman"/>
            <w:sz w:val="24"/>
            <w:szCs w:val="24"/>
          </w:rPr>
          <w:t>, 2024)</w:t>
        </w:r>
        <w:r w:rsidR="00BE5F8C" w:rsidRPr="00CF10D7">
          <w:rPr>
            <w:rFonts w:ascii="Times New Roman" w:hAnsi="Times New Roman" w:cs="Times New Roman"/>
            <w:sz w:val="24"/>
            <w:szCs w:val="24"/>
          </w:rPr>
          <w:t>.</w:t>
        </w:r>
      </w:ins>
      <w:del w:id="482" w:author="Michael Early" w:date="2024-12-13T11:25:00Z" w16du:dateUtc="2024-12-13T19:25:00Z">
        <w:r w:rsidRPr="00CF10D7" w:rsidDel="00BE5F8C">
          <w:rPr>
            <w:rFonts w:ascii="Times New Roman" w:hAnsi="Times New Roman" w:cs="Times New Roman"/>
            <w:sz w:val="24"/>
            <w:szCs w:val="24"/>
          </w:rPr>
          <w:delText>.</w:delText>
        </w:r>
      </w:del>
      <w:r w:rsidRPr="00CF10D7">
        <w:rPr>
          <w:rFonts w:ascii="Times New Roman" w:hAnsi="Times New Roman" w:cs="Times New Roman"/>
          <w:sz w:val="24"/>
          <w:szCs w:val="24"/>
        </w:rPr>
        <w:t xml:space="preserve"> </w:t>
      </w:r>
      <w:proofErr w:type="spellStart"/>
      <w:r w:rsidRPr="00CF10D7">
        <w:rPr>
          <w:rFonts w:ascii="Times New Roman" w:hAnsi="Times New Roman" w:cs="Times New Roman"/>
          <w:sz w:val="24"/>
          <w:szCs w:val="24"/>
        </w:rPr>
        <w:t>SportsProMedia</w:t>
      </w:r>
      <w:proofErr w:type="spellEnd"/>
      <w:r w:rsidRPr="00CF10D7">
        <w:rPr>
          <w:rFonts w:ascii="Times New Roman" w:hAnsi="Times New Roman" w:cs="Times New Roman"/>
          <w:sz w:val="24"/>
          <w:szCs w:val="24"/>
        </w:rPr>
        <w:t xml:space="preserve">, </w:t>
      </w:r>
      <w:ins w:id="483" w:author="Michael Early" w:date="2024-12-13T11:15:00Z" w16du:dateUtc="2024-12-13T19:15:00Z">
        <w:r w:rsidR="00B2016B">
          <w:rPr>
            <w:rFonts w:ascii="Times New Roman" w:hAnsi="Times New Roman" w:cs="Times New Roman"/>
            <w:sz w:val="24"/>
            <w:szCs w:val="24"/>
          </w:rPr>
          <w:fldChar w:fldCharType="begin"/>
        </w:r>
        <w:r w:rsidR="00B2016B">
          <w:rPr>
            <w:rFonts w:ascii="Times New Roman" w:hAnsi="Times New Roman" w:cs="Times New Roman"/>
            <w:sz w:val="24"/>
            <w:szCs w:val="24"/>
          </w:rPr>
          <w:instrText>HYPERLINK "</w:instrText>
        </w:r>
      </w:ins>
      <w:r w:rsidR="00B2016B" w:rsidRPr="00CF10D7">
        <w:rPr>
          <w:rFonts w:ascii="Times New Roman" w:hAnsi="Times New Roman" w:cs="Times New Roman"/>
          <w:sz w:val="24"/>
          <w:szCs w:val="24"/>
        </w:rPr>
        <w:instrText>https://www.sportspromedia.com/news/nfl-sunday-ticket-damages-ruling-overturned/</w:instrText>
      </w:r>
      <w:ins w:id="484" w:author="Michael Early" w:date="2024-12-13T11:15:00Z" w16du:dateUtc="2024-12-13T19:15:00Z">
        <w:r w:rsidR="00B2016B">
          <w:rPr>
            <w:rFonts w:ascii="Times New Roman" w:hAnsi="Times New Roman" w:cs="Times New Roman"/>
            <w:sz w:val="24"/>
            <w:szCs w:val="24"/>
          </w:rPr>
          <w:instrText>"</w:instrText>
        </w:r>
        <w:r w:rsidR="00B2016B">
          <w:rPr>
            <w:rFonts w:ascii="Times New Roman" w:hAnsi="Times New Roman" w:cs="Times New Roman"/>
            <w:sz w:val="24"/>
            <w:szCs w:val="24"/>
          </w:rPr>
        </w:r>
        <w:r w:rsidR="00B2016B">
          <w:rPr>
            <w:rFonts w:ascii="Times New Roman" w:hAnsi="Times New Roman" w:cs="Times New Roman"/>
            <w:sz w:val="24"/>
            <w:szCs w:val="24"/>
          </w:rPr>
          <w:fldChar w:fldCharType="separate"/>
        </w:r>
      </w:ins>
      <w:r w:rsidR="00B2016B" w:rsidRPr="00B64C58">
        <w:rPr>
          <w:rStyle w:val="Hyperlink"/>
          <w:rFonts w:ascii="Times New Roman" w:hAnsi="Times New Roman" w:cs="Times New Roman"/>
          <w:sz w:val="24"/>
          <w:szCs w:val="24"/>
        </w:rPr>
        <w:t>https://www.sportspromedia.com/news/nfl-sunday-ticket-damages-ruling-overturned/</w:t>
      </w:r>
      <w:ins w:id="485" w:author="Michael Early" w:date="2024-12-13T11:15:00Z" w16du:dateUtc="2024-12-13T19:15:00Z">
        <w:r w:rsidR="00B2016B">
          <w:rPr>
            <w:rFonts w:ascii="Times New Roman" w:hAnsi="Times New Roman" w:cs="Times New Roman"/>
            <w:sz w:val="24"/>
            <w:szCs w:val="24"/>
          </w:rPr>
          <w:fldChar w:fldCharType="end"/>
        </w:r>
      </w:ins>
    </w:p>
    <w:p w14:paraId="73A0930E" w14:textId="20EC729F" w:rsidR="00B2016B" w:rsidRPr="00CF10D7" w:rsidRDefault="00B2016B" w:rsidP="00CF10D7">
      <w:pPr>
        <w:spacing w:line="360" w:lineRule="auto"/>
        <w:rPr>
          <w:rFonts w:ascii="Times New Roman" w:hAnsi="Times New Roman" w:cs="Times New Roman"/>
          <w:sz w:val="24"/>
          <w:szCs w:val="24"/>
        </w:rPr>
      </w:pPr>
      <w:proofErr w:type="gramStart"/>
      <w:ins w:id="486" w:author="Michael Early" w:date="2024-12-13T11:15:00Z">
        <w:r w:rsidRPr="00B2016B">
          <w:rPr>
            <w:rFonts w:ascii="Times New Roman" w:hAnsi="Times New Roman" w:cs="Times New Roman"/>
            <w:sz w:val="24"/>
            <w:szCs w:val="24"/>
          </w:rPr>
          <w:t>Microsoft.(</w:t>
        </w:r>
        <w:proofErr w:type="spellStart"/>
        <w:proofErr w:type="gramEnd"/>
        <w:r w:rsidRPr="00B2016B">
          <w:rPr>
            <w:rFonts w:ascii="Times New Roman" w:hAnsi="Times New Roman" w:cs="Times New Roman"/>
            <w:sz w:val="24"/>
            <w:szCs w:val="24"/>
          </w:rPr>
          <w:t>n.d</w:t>
        </w:r>
        <w:proofErr w:type="spellEnd"/>
        <w:r w:rsidRPr="00B2016B">
          <w:rPr>
            <w:rFonts w:ascii="Times New Roman" w:hAnsi="Times New Roman" w:cs="Times New Roman"/>
            <w:sz w:val="24"/>
            <w:szCs w:val="24"/>
          </w:rPr>
          <w:t xml:space="preserve">) Maximize the everyday. </w:t>
        </w:r>
        <w:proofErr w:type="gramStart"/>
        <w:r w:rsidRPr="00B2016B">
          <w:rPr>
            <w:rFonts w:ascii="Times New Roman" w:hAnsi="Times New Roman" w:cs="Times New Roman"/>
            <w:sz w:val="24"/>
            <w:szCs w:val="24"/>
          </w:rPr>
          <w:t>Microsoft.com.(</w:t>
        </w:r>
        <w:proofErr w:type="gramEnd"/>
        <w:r w:rsidRPr="00B2016B">
          <w:rPr>
            <w:rFonts w:ascii="Times New Roman" w:hAnsi="Times New Roman" w:cs="Times New Roman"/>
            <w:sz w:val="24"/>
            <w:szCs w:val="24"/>
          </w:rPr>
          <w:t>Accessed Dec 2, 2024) https://www.microsoft.com/en-us/microsoft-365/buy/compare-all-microsoft-365-products</w:t>
        </w:r>
      </w:ins>
    </w:p>
    <w:p w14:paraId="7F9CEEBD" w14:textId="4036E63D" w:rsidR="00BC371C" w:rsidRDefault="00CF10D7" w:rsidP="00BC371C">
      <w:pPr>
        <w:spacing w:line="360" w:lineRule="auto"/>
        <w:rPr>
          <w:ins w:id="487" w:author="Michael Early" w:date="2024-12-13T11:06:00Z" w16du:dateUtc="2024-12-13T19:06:00Z"/>
          <w:rFonts w:ascii="Times New Roman" w:hAnsi="Times New Roman" w:cs="Times New Roman"/>
          <w:sz w:val="24"/>
          <w:szCs w:val="24"/>
        </w:rPr>
      </w:pPr>
      <w:del w:id="488" w:author="Michael Early" w:date="2024-12-13T11:22:00Z" w16du:dateUtc="2024-12-13T19:22:00Z">
        <w:r w:rsidRPr="00CF10D7" w:rsidDel="00BE5F8C">
          <w:rPr>
            <w:rFonts w:ascii="Times New Roman" w:hAnsi="Times New Roman" w:cs="Times New Roman"/>
            <w:sz w:val="24"/>
            <w:szCs w:val="24"/>
          </w:rPr>
          <w:delText>MLB Press Release. (2024)</w:delText>
        </w:r>
      </w:del>
      <w:del w:id="489" w:author="Michael Early" w:date="2024-12-13T11:01:00Z" w16du:dateUtc="2024-12-13T19:01:00Z">
        <w:r w:rsidRPr="00CF10D7" w:rsidDel="00BC371C">
          <w:rPr>
            <w:rFonts w:ascii="Times New Roman" w:hAnsi="Times New Roman" w:cs="Times New Roman"/>
            <w:sz w:val="24"/>
            <w:szCs w:val="24"/>
          </w:rPr>
          <w:delText>.</w:delText>
        </w:r>
      </w:del>
      <w:del w:id="490" w:author="Michael Early" w:date="2024-12-13T11:22:00Z" w16du:dateUtc="2024-12-13T19:22:00Z">
        <w:r w:rsidRPr="00CF10D7" w:rsidDel="00BE5F8C">
          <w:rPr>
            <w:rFonts w:ascii="Times New Roman" w:hAnsi="Times New Roman" w:cs="Times New Roman"/>
            <w:sz w:val="24"/>
            <w:szCs w:val="24"/>
          </w:rPr>
          <w:delText xml:space="preserve"> Opening Day Rosters Feature 264 Internationally-Born Players. MLB.com</w:delText>
        </w:r>
      </w:del>
      <w:del w:id="491" w:author="Michael Early" w:date="2024-12-13T11:21:00Z" w16du:dateUtc="2024-12-13T19:21:00Z">
        <w:r w:rsidRPr="00CF10D7" w:rsidDel="00BE5F8C">
          <w:rPr>
            <w:rFonts w:ascii="Times New Roman" w:hAnsi="Times New Roman" w:cs="Times New Roman"/>
            <w:sz w:val="24"/>
            <w:szCs w:val="24"/>
          </w:rPr>
          <w:delText xml:space="preserve">e </w:delText>
        </w:r>
      </w:del>
      <w:ins w:id="492" w:author="Michael Early" w:date="2024-12-13T11:06:00Z" w16du:dateUtc="2024-12-13T19:06:00Z">
        <w:r w:rsidR="00BC371C">
          <w:rPr>
            <w:rFonts w:ascii="Times New Roman" w:hAnsi="Times New Roman" w:cs="Times New Roman"/>
            <w:sz w:val="24"/>
            <w:szCs w:val="24"/>
          </w:rPr>
          <w:t xml:space="preserve">NFL Football Operations Update. (March 26, 2024) </w:t>
        </w:r>
        <w:r w:rsidR="00BC371C" w:rsidRPr="00BC371C">
          <w:rPr>
            <w:rFonts w:ascii="Times New Roman" w:hAnsi="Times New Roman" w:cs="Times New Roman"/>
            <w:sz w:val="24"/>
            <w:szCs w:val="24"/>
          </w:rPr>
          <w:t>NFL’s Global Markets Program Adds Four New Clubs and Five New Markets in 2024</w:t>
        </w:r>
        <w:r w:rsidR="00BC371C">
          <w:rPr>
            <w:rFonts w:ascii="Times New Roman" w:hAnsi="Times New Roman" w:cs="Times New Roman"/>
            <w:sz w:val="24"/>
            <w:szCs w:val="24"/>
          </w:rPr>
          <w:t xml:space="preserve"> (Accessed on December 2, 2024). NFL Football Operations. </w:t>
        </w:r>
        <w:r w:rsidR="00BC371C">
          <w:rPr>
            <w:rFonts w:ascii="Times New Roman" w:hAnsi="Times New Roman" w:cs="Times New Roman"/>
            <w:sz w:val="24"/>
            <w:szCs w:val="24"/>
          </w:rPr>
          <w:fldChar w:fldCharType="begin"/>
        </w:r>
        <w:r w:rsidR="00BC371C">
          <w:rPr>
            <w:rFonts w:ascii="Times New Roman" w:hAnsi="Times New Roman" w:cs="Times New Roman"/>
            <w:sz w:val="24"/>
            <w:szCs w:val="24"/>
          </w:rPr>
          <w:instrText>HYPERLINK "</w:instrText>
        </w:r>
        <w:r w:rsidR="00BC371C" w:rsidRPr="00AC683E">
          <w:rPr>
            <w:rFonts w:ascii="Times New Roman" w:hAnsi="Times New Roman" w:cs="Times New Roman"/>
            <w:sz w:val="24"/>
            <w:szCs w:val="24"/>
          </w:rPr>
          <w:instrText>https://operations.nfl.com/updates/football-ops/nfl-s-global-markets-program-adds-four-new-clubs-and-five-new-markets-in-2024/</w:instrText>
        </w:r>
        <w:r w:rsidR="00BC371C">
          <w:rPr>
            <w:rFonts w:ascii="Times New Roman" w:hAnsi="Times New Roman" w:cs="Times New Roman"/>
            <w:sz w:val="24"/>
            <w:szCs w:val="24"/>
          </w:rPr>
          <w:instrText>"</w:instrText>
        </w:r>
        <w:r w:rsidR="00BC371C">
          <w:rPr>
            <w:rFonts w:ascii="Times New Roman" w:hAnsi="Times New Roman" w:cs="Times New Roman"/>
            <w:sz w:val="24"/>
            <w:szCs w:val="24"/>
          </w:rPr>
        </w:r>
        <w:r w:rsidR="00BC371C">
          <w:rPr>
            <w:rFonts w:ascii="Times New Roman" w:hAnsi="Times New Roman" w:cs="Times New Roman"/>
            <w:sz w:val="24"/>
            <w:szCs w:val="24"/>
          </w:rPr>
          <w:fldChar w:fldCharType="separate"/>
        </w:r>
        <w:r w:rsidR="00BC371C" w:rsidRPr="00BC371C">
          <w:rPr>
            <w:rStyle w:val="Hyperlink"/>
            <w:rFonts w:ascii="Times New Roman" w:hAnsi="Times New Roman" w:cs="Times New Roman"/>
            <w:sz w:val="24"/>
            <w:szCs w:val="24"/>
          </w:rPr>
          <w:t>https://operations.nfl.com/updates/football-ops/nfl-s-global-markets-program-adds-four-new-clubs-and-five-new-markets-in-2024/</w:t>
        </w:r>
        <w:r w:rsidR="00BC371C">
          <w:rPr>
            <w:rFonts w:ascii="Times New Roman" w:hAnsi="Times New Roman" w:cs="Times New Roman"/>
            <w:sz w:val="24"/>
            <w:szCs w:val="24"/>
          </w:rPr>
          <w:fldChar w:fldCharType="end"/>
        </w:r>
      </w:ins>
    </w:p>
    <w:p w14:paraId="14C52573" w14:textId="38A6022C" w:rsidR="00BC371C" w:rsidRPr="00CF10D7" w:rsidRDefault="00BC371C" w:rsidP="00CF10D7">
      <w:pPr>
        <w:spacing w:line="360" w:lineRule="auto"/>
        <w:rPr>
          <w:rFonts w:ascii="Times New Roman" w:hAnsi="Times New Roman" w:cs="Times New Roman"/>
          <w:sz w:val="24"/>
          <w:szCs w:val="24"/>
        </w:rPr>
      </w:pPr>
      <w:ins w:id="493" w:author="Michael Early" w:date="2024-12-13T11:06:00Z" w16du:dateUtc="2024-12-13T19:06:00Z">
        <w:r>
          <w:rPr>
            <w:rFonts w:ascii="Times New Roman" w:hAnsi="Times New Roman" w:cs="Times New Roman"/>
            <w:sz w:val="24"/>
            <w:szCs w:val="24"/>
          </w:rPr>
          <w:t xml:space="preserve">Ozanian, M. (September 5, 2024) </w:t>
        </w:r>
        <w:r w:rsidRPr="00BC371C">
          <w:rPr>
            <w:rFonts w:ascii="Times New Roman" w:hAnsi="Times New Roman" w:cs="Times New Roman"/>
            <w:sz w:val="24"/>
            <w:szCs w:val="24"/>
          </w:rPr>
          <w:t>Rising NFL valuations mean massive returns for owners. Here’s how good the investment is</w:t>
        </w:r>
        <w:r>
          <w:rPr>
            <w:rFonts w:ascii="Times New Roman" w:hAnsi="Times New Roman" w:cs="Times New Roman"/>
            <w:sz w:val="24"/>
            <w:szCs w:val="24"/>
          </w:rPr>
          <w:t xml:space="preserve"> (Accessed November 22, 2024)</w:t>
        </w:r>
        <w:r w:rsidRPr="00CF10D7">
          <w:rPr>
            <w:rFonts w:ascii="Times New Roman" w:hAnsi="Times New Roman" w:cs="Times New Roman"/>
            <w:sz w:val="24"/>
            <w:szCs w:val="24"/>
          </w:rPr>
          <w:t>. CNBC Sport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AC683E">
          <w:rPr>
            <w:rFonts w:ascii="Times New Roman" w:hAnsi="Times New Roman" w:cs="Times New Roman"/>
            <w:sz w:val="24"/>
            <w:szCs w:val="24"/>
          </w:rPr>
          <w:instrText>https://www.cnbc.com/2024/09/05/rising-nfl-valuations-massive-returns-for-owners.html</w:instrText>
        </w:r>
        <w:r>
          <w:rPr>
            <w:rFonts w:ascii="Times New Roman" w:hAnsi="Times New Roman" w:cs="Times New Roman"/>
            <w:sz w:val="24"/>
            <w:szCs w:val="24"/>
          </w:rPr>
          <w:instrText>"</w:instrText>
        </w:r>
        <w:r>
          <w:rPr>
            <w:rFonts w:ascii="Times New Roman" w:hAnsi="Times New Roman" w:cs="Times New Roman"/>
            <w:sz w:val="24"/>
            <w:szCs w:val="24"/>
          </w:rPr>
        </w:r>
        <w:r>
          <w:rPr>
            <w:rFonts w:ascii="Times New Roman" w:hAnsi="Times New Roman" w:cs="Times New Roman"/>
            <w:sz w:val="24"/>
            <w:szCs w:val="24"/>
          </w:rPr>
          <w:fldChar w:fldCharType="separate"/>
        </w:r>
        <w:r w:rsidRPr="00BC371C">
          <w:rPr>
            <w:rStyle w:val="Hyperlink"/>
            <w:rFonts w:ascii="Times New Roman" w:hAnsi="Times New Roman" w:cs="Times New Roman"/>
            <w:sz w:val="24"/>
            <w:szCs w:val="24"/>
          </w:rPr>
          <w:t>https://www.cnbc.com/2024/09/05/rising-nfl-valuations-massive-returns-for-owners.html</w:t>
        </w:r>
        <w:r>
          <w:rPr>
            <w:rFonts w:ascii="Times New Roman" w:hAnsi="Times New Roman" w:cs="Times New Roman"/>
            <w:sz w:val="24"/>
            <w:szCs w:val="24"/>
          </w:rPr>
          <w:fldChar w:fldCharType="end"/>
        </w:r>
        <w:r>
          <w:rPr>
            <w:rFonts w:ascii="Times New Roman" w:hAnsi="Times New Roman" w:cs="Times New Roman"/>
            <w:sz w:val="24"/>
            <w:szCs w:val="24"/>
          </w:rPr>
          <w:t xml:space="preserve"> </w:t>
        </w:r>
      </w:ins>
    </w:p>
    <w:p w14:paraId="6E9E79DA" w14:textId="5A035EF3" w:rsidR="00CF10D7" w:rsidRPr="00CF10D7" w:rsidRDefault="00CF10D7" w:rsidP="00CF10D7">
      <w:pPr>
        <w:spacing w:line="360" w:lineRule="auto"/>
        <w:rPr>
          <w:rFonts w:ascii="Times New Roman" w:hAnsi="Times New Roman" w:cs="Times New Roman"/>
          <w:sz w:val="24"/>
          <w:szCs w:val="24"/>
        </w:rPr>
      </w:pPr>
      <w:r w:rsidRPr="00CF10D7">
        <w:rPr>
          <w:rFonts w:ascii="Times New Roman" w:hAnsi="Times New Roman" w:cs="Times New Roman"/>
          <w:sz w:val="24"/>
          <w:szCs w:val="24"/>
        </w:rPr>
        <w:lastRenderedPageBreak/>
        <w:t>Rizzo, L</w:t>
      </w:r>
      <w:del w:id="494" w:author="Michael Early" w:date="2024-12-13T10:54:00Z" w16du:dateUtc="2024-12-13T18:54:00Z">
        <w:r w:rsidRPr="00CF10D7" w:rsidDel="009D3537">
          <w:rPr>
            <w:rFonts w:ascii="Times New Roman" w:hAnsi="Times New Roman" w:cs="Times New Roman"/>
            <w:sz w:val="24"/>
            <w:szCs w:val="24"/>
          </w:rPr>
          <w:delText>illian</w:delText>
        </w:r>
      </w:del>
      <w:r w:rsidRPr="00CF10D7">
        <w:rPr>
          <w:rFonts w:ascii="Times New Roman" w:hAnsi="Times New Roman" w:cs="Times New Roman"/>
          <w:sz w:val="24"/>
          <w:szCs w:val="24"/>
        </w:rPr>
        <w:t>. (</w:t>
      </w:r>
      <w:ins w:id="495" w:author="Michael Early" w:date="2024-12-13T11:23:00Z">
        <w:r w:rsidR="00BE5F8C" w:rsidRPr="00BE5F8C">
          <w:rPr>
            <w:rFonts w:ascii="Times New Roman" w:hAnsi="Times New Roman" w:cs="Times New Roman"/>
            <w:sz w:val="24"/>
            <w:szCs w:val="24"/>
          </w:rPr>
          <w:t>Dec 22</w:t>
        </w:r>
      </w:ins>
      <w:ins w:id="496" w:author="Michael Early" w:date="2024-12-13T11:24:00Z" w16du:dateUtc="2024-12-13T19:24:00Z">
        <w:r w:rsidR="00BE5F8C">
          <w:rPr>
            <w:rFonts w:ascii="Times New Roman" w:hAnsi="Times New Roman" w:cs="Times New Roman"/>
            <w:sz w:val="24"/>
            <w:szCs w:val="24"/>
          </w:rPr>
          <w:t>,</w:t>
        </w:r>
      </w:ins>
      <w:ins w:id="497" w:author="Michael Early" w:date="2024-12-13T11:23:00Z">
        <w:r w:rsidR="00BE5F8C" w:rsidRPr="00BE5F8C">
          <w:rPr>
            <w:rFonts w:ascii="Times New Roman" w:hAnsi="Times New Roman" w:cs="Times New Roman"/>
            <w:sz w:val="24"/>
            <w:szCs w:val="24"/>
          </w:rPr>
          <w:t xml:space="preserve"> 2022</w:t>
        </w:r>
      </w:ins>
      <w:del w:id="498" w:author="Michael Early" w:date="2024-12-13T11:23:00Z" w16du:dateUtc="2024-12-13T19:23:00Z">
        <w:r w:rsidRPr="00CF10D7" w:rsidDel="00BE5F8C">
          <w:rPr>
            <w:rFonts w:ascii="Times New Roman" w:hAnsi="Times New Roman" w:cs="Times New Roman"/>
            <w:sz w:val="24"/>
            <w:szCs w:val="24"/>
          </w:rPr>
          <w:delText>2022</w:delText>
        </w:r>
      </w:del>
      <w:r w:rsidRPr="00CF10D7">
        <w:rPr>
          <w:rFonts w:ascii="Times New Roman" w:hAnsi="Times New Roman" w:cs="Times New Roman"/>
          <w:sz w:val="24"/>
          <w:szCs w:val="24"/>
        </w:rPr>
        <w:t>) NFL ‘Sunday Ticket’ goes to YouTube in seven-year, $2 billion annual deal</w:t>
      </w:r>
      <w:ins w:id="499" w:author="Michael Early" w:date="2024-12-13T11:24:00Z" w16du:dateUtc="2024-12-13T19:24:00Z">
        <w:r w:rsidR="00BE5F8C">
          <w:rPr>
            <w:rFonts w:ascii="Times New Roman" w:hAnsi="Times New Roman" w:cs="Times New Roman"/>
            <w:sz w:val="24"/>
            <w:szCs w:val="24"/>
          </w:rPr>
          <w:t xml:space="preserve"> </w:t>
        </w:r>
        <w:r w:rsidR="00BE5F8C" w:rsidRPr="001E7DCE">
          <w:rPr>
            <w:rFonts w:ascii="Times New Roman" w:hAnsi="Times New Roman" w:cs="Times New Roman"/>
            <w:sz w:val="24"/>
            <w:szCs w:val="24"/>
          </w:rPr>
          <w:t xml:space="preserve">(Accessed on </w:t>
        </w:r>
        <w:r w:rsidR="00BE5F8C">
          <w:rPr>
            <w:rFonts w:ascii="Times New Roman" w:hAnsi="Times New Roman" w:cs="Times New Roman"/>
            <w:sz w:val="24"/>
            <w:szCs w:val="24"/>
          </w:rPr>
          <w:t>December 1</w:t>
        </w:r>
        <w:r w:rsidR="00BE5F8C" w:rsidRPr="001E7DCE">
          <w:rPr>
            <w:rFonts w:ascii="Times New Roman" w:hAnsi="Times New Roman" w:cs="Times New Roman"/>
            <w:sz w:val="24"/>
            <w:szCs w:val="24"/>
          </w:rPr>
          <w:t>, 2024)</w:t>
        </w:r>
      </w:ins>
      <w:r w:rsidRPr="00CF10D7">
        <w:rPr>
          <w:rFonts w:ascii="Times New Roman" w:hAnsi="Times New Roman" w:cs="Times New Roman"/>
          <w:sz w:val="24"/>
          <w:szCs w:val="24"/>
        </w:rPr>
        <w:t xml:space="preserve">. CNBC. </w:t>
      </w:r>
      <w:ins w:id="500" w:author="Michael Early" w:date="2024-12-13T11:22:00Z" w16du:dateUtc="2024-12-13T19:22:00Z">
        <w:r w:rsidR="00BE5F8C">
          <w:rPr>
            <w:rFonts w:ascii="Times New Roman" w:hAnsi="Times New Roman" w:cs="Times New Roman"/>
            <w:sz w:val="24"/>
            <w:szCs w:val="24"/>
          </w:rPr>
          <w:fldChar w:fldCharType="begin"/>
        </w:r>
        <w:r w:rsidR="00BE5F8C">
          <w:rPr>
            <w:rFonts w:ascii="Times New Roman" w:hAnsi="Times New Roman" w:cs="Times New Roman"/>
            <w:sz w:val="24"/>
            <w:szCs w:val="24"/>
          </w:rPr>
          <w:instrText>HYPERLINK "</w:instrText>
        </w:r>
      </w:ins>
      <w:r w:rsidR="00BE5F8C" w:rsidRPr="00CF10D7">
        <w:rPr>
          <w:rFonts w:ascii="Times New Roman" w:hAnsi="Times New Roman" w:cs="Times New Roman"/>
          <w:sz w:val="24"/>
          <w:szCs w:val="24"/>
        </w:rPr>
        <w:instrText>https://www.cnbc.com/2022/12/22/nfl-sunday-ticket-youtube-tv.html</w:instrText>
      </w:r>
      <w:ins w:id="501" w:author="Michael Early" w:date="2024-12-13T11:22:00Z" w16du:dateUtc="2024-12-13T19:22:00Z">
        <w:r w:rsidR="00BE5F8C">
          <w:rPr>
            <w:rFonts w:ascii="Times New Roman" w:hAnsi="Times New Roman" w:cs="Times New Roman"/>
            <w:sz w:val="24"/>
            <w:szCs w:val="24"/>
          </w:rPr>
          <w:instrText>"</w:instrText>
        </w:r>
        <w:r w:rsidR="00BE5F8C">
          <w:rPr>
            <w:rFonts w:ascii="Times New Roman" w:hAnsi="Times New Roman" w:cs="Times New Roman"/>
            <w:sz w:val="24"/>
            <w:szCs w:val="24"/>
          </w:rPr>
        </w:r>
        <w:r w:rsidR="00BE5F8C">
          <w:rPr>
            <w:rFonts w:ascii="Times New Roman" w:hAnsi="Times New Roman" w:cs="Times New Roman"/>
            <w:sz w:val="24"/>
            <w:szCs w:val="24"/>
          </w:rPr>
          <w:fldChar w:fldCharType="separate"/>
        </w:r>
      </w:ins>
      <w:r w:rsidR="00BE5F8C" w:rsidRPr="00B64C58">
        <w:rPr>
          <w:rStyle w:val="Hyperlink"/>
          <w:rFonts w:ascii="Times New Roman" w:hAnsi="Times New Roman" w:cs="Times New Roman"/>
          <w:sz w:val="24"/>
          <w:szCs w:val="24"/>
        </w:rPr>
        <w:t>https://www.cnbc.com/2022/12/22/nfl-sunday-ticket-youtube-tv.html</w:t>
      </w:r>
      <w:ins w:id="502" w:author="Michael Early" w:date="2024-12-13T11:22:00Z" w16du:dateUtc="2024-12-13T19:22:00Z">
        <w:r w:rsidR="00BE5F8C">
          <w:rPr>
            <w:rFonts w:ascii="Times New Roman" w:hAnsi="Times New Roman" w:cs="Times New Roman"/>
            <w:sz w:val="24"/>
            <w:szCs w:val="24"/>
          </w:rPr>
          <w:fldChar w:fldCharType="end"/>
        </w:r>
        <w:r w:rsidR="00BE5F8C">
          <w:rPr>
            <w:rFonts w:ascii="Times New Roman" w:hAnsi="Times New Roman" w:cs="Times New Roman"/>
            <w:sz w:val="24"/>
            <w:szCs w:val="24"/>
          </w:rPr>
          <w:t xml:space="preserve"> </w:t>
        </w:r>
      </w:ins>
      <w:del w:id="503" w:author="Michael Early" w:date="2024-12-13T11:22:00Z" w16du:dateUtc="2024-12-13T19:22:00Z">
        <w:r w:rsidRPr="00CF10D7" w:rsidDel="00BE5F8C">
          <w:rPr>
            <w:rFonts w:ascii="Times New Roman" w:hAnsi="Times New Roman" w:cs="Times New Roman"/>
            <w:sz w:val="24"/>
            <w:szCs w:val="24"/>
          </w:rPr>
          <w:delText xml:space="preserve"> ) </w:delText>
        </w:r>
      </w:del>
    </w:p>
    <w:p w14:paraId="50B58606" w14:textId="79024093" w:rsidR="00CF10D7" w:rsidRPr="00CF10D7" w:rsidRDefault="00CF10D7" w:rsidP="00CF10D7">
      <w:pPr>
        <w:spacing w:line="360" w:lineRule="auto"/>
        <w:rPr>
          <w:rFonts w:ascii="Times New Roman" w:hAnsi="Times New Roman" w:cs="Times New Roman"/>
          <w:sz w:val="24"/>
          <w:szCs w:val="24"/>
        </w:rPr>
      </w:pPr>
      <w:r w:rsidRPr="00CF10D7">
        <w:rPr>
          <w:rFonts w:ascii="Times New Roman" w:hAnsi="Times New Roman" w:cs="Times New Roman"/>
          <w:sz w:val="24"/>
          <w:szCs w:val="24"/>
        </w:rPr>
        <w:t>Sheinin, D</w:t>
      </w:r>
      <w:del w:id="504" w:author="Michael Early" w:date="2024-12-13T10:54:00Z" w16du:dateUtc="2024-12-13T18:54:00Z">
        <w:r w:rsidRPr="00CF10D7" w:rsidDel="009D3537">
          <w:rPr>
            <w:rFonts w:ascii="Times New Roman" w:hAnsi="Times New Roman" w:cs="Times New Roman"/>
            <w:sz w:val="24"/>
            <w:szCs w:val="24"/>
          </w:rPr>
          <w:delText>ave</w:delText>
        </w:r>
      </w:del>
      <w:ins w:id="505" w:author="Michael Early" w:date="2024-12-13T10:54:00Z" w16du:dateUtc="2024-12-13T18:54:00Z">
        <w:r w:rsidR="009D3537">
          <w:rPr>
            <w:rFonts w:ascii="Times New Roman" w:hAnsi="Times New Roman" w:cs="Times New Roman"/>
            <w:sz w:val="24"/>
            <w:szCs w:val="24"/>
          </w:rPr>
          <w:t>.,</w:t>
        </w:r>
      </w:ins>
      <w:del w:id="506" w:author="Michael Early" w:date="2024-12-13T10:54:00Z" w16du:dateUtc="2024-12-13T18:54:00Z">
        <w:r w:rsidRPr="00CF10D7" w:rsidDel="009D3537">
          <w:rPr>
            <w:rFonts w:ascii="Times New Roman" w:hAnsi="Times New Roman" w:cs="Times New Roman"/>
            <w:sz w:val="24"/>
            <w:szCs w:val="24"/>
          </w:rPr>
          <w:delText>,</w:delText>
        </w:r>
      </w:del>
      <w:r w:rsidRPr="00CF10D7">
        <w:rPr>
          <w:rFonts w:ascii="Times New Roman" w:hAnsi="Times New Roman" w:cs="Times New Roman"/>
          <w:sz w:val="24"/>
          <w:szCs w:val="24"/>
        </w:rPr>
        <w:t xml:space="preserve"> Giambalvo, E</w:t>
      </w:r>
      <w:del w:id="507" w:author="Michael Early" w:date="2024-12-13T10:54:00Z" w16du:dateUtc="2024-12-13T18:54:00Z">
        <w:r w:rsidRPr="00CF10D7" w:rsidDel="009D3537">
          <w:rPr>
            <w:rFonts w:ascii="Times New Roman" w:hAnsi="Times New Roman" w:cs="Times New Roman"/>
            <w:sz w:val="24"/>
            <w:szCs w:val="24"/>
          </w:rPr>
          <w:delText>mily</w:delText>
        </w:r>
      </w:del>
      <w:r w:rsidRPr="00CF10D7">
        <w:rPr>
          <w:rFonts w:ascii="Times New Roman" w:hAnsi="Times New Roman" w:cs="Times New Roman"/>
          <w:sz w:val="24"/>
          <w:szCs w:val="24"/>
        </w:rPr>
        <w:t>. (</w:t>
      </w:r>
      <w:ins w:id="508" w:author="Michael Early" w:date="2024-12-13T11:23:00Z" w16du:dateUtc="2024-12-13T19:23:00Z">
        <w:r w:rsidR="00BE5F8C">
          <w:rPr>
            <w:rFonts w:ascii="Times New Roman" w:hAnsi="Times New Roman" w:cs="Times New Roman"/>
            <w:sz w:val="24"/>
            <w:szCs w:val="24"/>
          </w:rPr>
          <w:t xml:space="preserve">December 18, </w:t>
        </w:r>
      </w:ins>
      <w:r w:rsidRPr="00CF10D7">
        <w:rPr>
          <w:rFonts w:ascii="Times New Roman" w:hAnsi="Times New Roman" w:cs="Times New Roman"/>
          <w:sz w:val="24"/>
          <w:szCs w:val="24"/>
        </w:rPr>
        <w:t>2023) The changing face of America’s favorite sport</w:t>
      </w:r>
      <w:ins w:id="509" w:author="Michael Early" w:date="2024-12-13T11:24:00Z" w16du:dateUtc="2024-12-13T19:24:00Z">
        <w:r w:rsidR="00BE5F8C">
          <w:rPr>
            <w:rFonts w:ascii="Times New Roman" w:hAnsi="Times New Roman" w:cs="Times New Roman"/>
            <w:sz w:val="24"/>
            <w:szCs w:val="24"/>
          </w:rPr>
          <w:t xml:space="preserve"> </w:t>
        </w:r>
        <w:r w:rsidR="00BE5F8C" w:rsidRPr="001E7DCE">
          <w:rPr>
            <w:rFonts w:ascii="Times New Roman" w:hAnsi="Times New Roman" w:cs="Times New Roman"/>
            <w:sz w:val="24"/>
            <w:szCs w:val="24"/>
          </w:rPr>
          <w:t>(Accessed on November 1</w:t>
        </w:r>
        <w:r w:rsidR="00BE5F8C">
          <w:rPr>
            <w:rFonts w:ascii="Times New Roman" w:hAnsi="Times New Roman" w:cs="Times New Roman"/>
            <w:sz w:val="24"/>
            <w:szCs w:val="24"/>
          </w:rPr>
          <w:t>2</w:t>
        </w:r>
        <w:r w:rsidR="00BE5F8C" w:rsidRPr="001E7DCE">
          <w:rPr>
            <w:rFonts w:ascii="Times New Roman" w:hAnsi="Times New Roman" w:cs="Times New Roman"/>
            <w:sz w:val="24"/>
            <w:szCs w:val="24"/>
          </w:rPr>
          <w:t>, 2024)</w:t>
        </w:r>
      </w:ins>
      <w:r w:rsidRPr="00CF10D7">
        <w:rPr>
          <w:rFonts w:ascii="Times New Roman" w:hAnsi="Times New Roman" w:cs="Times New Roman"/>
          <w:sz w:val="24"/>
          <w:szCs w:val="24"/>
        </w:rPr>
        <w:t>. Washington Post</w:t>
      </w:r>
      <w:ins w:id="510" w:author="Michael Early" w:date="2024-12-13T11:24:00Z" w16du:dateUtc="2024-12-13T19:24:00Z">
        <w:r w:rsidR="00BE5F8C">
          <w:rPr>
            <w:rFonts w:ascii="Times New Roman" w:hAnsi="Times New Roman" w:cs="Times New Roman"/>
            <w:sz w:val="24"/>
            <w:szCs w:val="24"/>
          </w:rPr>
          <w:t>.</w:t>
        </w:r>
      </w:ins>
      <w:del w:id="511" w:author="Michael Early" w:date="2024-12-13T11:24:00Z" w16du:dateUtc="2024-12-13T19:24:00Z">
        <w:r w:rsidRPr="00CF10D7" w:rsidDel="00BE5F8C">
          <w:rPr>
            <w:rFonts w:ascii="Times New Roman" w:hAnsi="Times New Roman" w:cs="Times New Roman"/>
            <w:sz w:val="24"/>
            <w:szCs w:val="24"/>
          </w:rPr>
          <w:delText>,</w:delText>
        </w:r>
      </w:del>
      <w:r w:rsidRPr="00CF10D7">
        <w:rPr>
          <w:rFonts w:ascii="Times New Roman" w:hAnsi="Times New Roman" w:cs="Times New Roman"/>
          <w:sz w:val="24"/>
          <w:szCs w:val="24"/>
        </w:rPr>
        <w:t xml:space="preserve"> </w:t>
      </w:r>
      <w:r w:rsidR="00BE5F8C" w:rsidRPr="00BE5F8C">
        <w:rPr>
          <w:rPrChange w:id="512" w:author="Michael Early" w:date="2024-12-13T11:23:00Z" w16du:dateUtc="2024-12-13T19:23:00Z">
            <w:rPr>
              <w:rStyle w:val="Hyperlink"/>
              <w:rFonts w:ascii="Times New Roman" w:hAnsi="Times New Roman" w:cs="Times New Roman"/>
              <w:sz w:val="24"/>
              <w:szCs w:val="24"/>
            </w:rPr>
          </w:rPrChange>
        </w:rPr>
        <w:t>https://www.washingtonpost.com/sports/interactive/2023/football-participation-decline-politics-demographics/</w:t>
      </w:r>
      <w:del w:id="513" w:author="Michael Early" w:date="2024-12-13T11:23:00Z" w16du:dateUtc="2024-12-13T19:23:00Z">
        <w:r w:rsidRPr="00CF10D7" w:rsidDel="00BE5F8C">
          <w:rPr>
            <w:rFonts w:ascii="Times New Roman" w:hAnsi="Times New Roman" w:cs="Times New Roman"/>
            <w:sz w:val="24"/>
            <w:szCs w:val="24"/>
          </w:rPr>
          <w:delText xml:space="preserve">. </w:delText>
        </w:r>
      </w:del>
    </w:p>
    <w:p w14:paraId="5EE36853" w14:textId="77EFBC42" w:rsidR="00CF10D7" w:rsidRDefault="00CF10D7" w:rsidP="00CF10D7">
      <w:pPr>
        <w:spacing w:line="360" w:lineRule="auto"/>
        <w:rPr>
          <w:ins w:id="514" w:author="Michael Early" w:date="2024-12-13T11:06:00Z" w16du:dateUtc="2024-12-13T19:06:00Z"/>
          <w:rFonts w:ascii="Times New Roman" w:hAnsi="Times New Roman" w:cs="Times New Roman"/>
          <w:sz w:val="24"/>
          <w:szCs w:val="24"/>
        </w:rPr>
      </w:pPr>
      <w:r w:rsidRPr="00CF10D7">
        <w:rPr>
          <w:rFonts w:ascii="Times New Roman" w:hAnsi="Times New Roman" w:cs="Times New Roman"/>
          <w:sz w:val="24"/>
          <w:szCs w:val="24"/>
        </w:rPr>
        <w:t>Sherman, A</w:t>
      </w:r>
      <w:del w:id="515" w:author="Michael Early" w:date="2024-12-13T10:54:00Z" w16du:dateUtc="2024-12-13T18:54:00Z">
        <w:r w:rsidRPr="00CF10D7" w:rsidDel="009D3537">
          <w:rPr>
            <w:rFonts w:ascii="Times New Roman" w:hAnsi="Times New Roman" w:cs="Times New Roman"/>
            <w:sz w:val="24"/>
            <w:szCs w:val="24"/>
          </w:rPr>
          <w:delText>lex</w:delText>
        </w:r>
      </w:del>
      <w:r w:rsidRPr="00CF10D7">
        <w:rPr>
          <w:rFonts w:ascii="Times New Roman" w:hAnsi="Times New Roman" w:cs="Times New Roman"/>
          <w:sz w:val="24"/>
          <w:szCs w:val="24"/>
        </w:rPr>
        <w:t>. (</w:t>
      </w:r>
      <w:ins w:id="516" w:author="Michael Early" w:date="2024-12-13T11:23:00Z">
        <w:r w:rsidR="00BE5F8C" w:rsidRPr="00BE5F8C">
          <w:rPr>
            <w:rFonts w:ascii="Times New Roman" w:hAnsi="Times New Roman" w:cs="Times New Roman"/>
            <w:sz w:val="24"/>
            <w:szCs w:val="24"/>
          </w:rPr>
          <w:t>Oct 17</w:t>
        </w:r>
      </w:ins>
      <w:ins w:id="517" w:author="Michael Early" w:date="2024-12-13T11:23:00Z" w16du:dateUtc="2024-12-13T19:23:00Z">
        <w:r w:rsidR="00BE5F8C">
          <w:rPr>
            <w:rFonts w:ascii="Times New Roman" w:hAnsi="Times New Roman" w:cs="Times New Roman"/>
            <w:sz w:val="24"/>
            <w:szCs w:val="24"/>
          </w:rPr>
          <w:t>,</w:t>
        </w:r>
      </w:ins>
      <w:ins w:id="518" w:author="Michael Early" w:date="2024-12-13T11:23:00Z">
        <w:r w:rsidR="00BE5F8C" w:rsidRPr="00BE5F8C">
          <w:rPr>
            <w:rFonts w:ascii="Times New Roman" w:hAnsi="Times New Roman" w:cs="Times New Roman"/>
            <w:sz w:val="24"/>
            <w:szCs w:val="24"/>
          </w:rPr>
          <w:t xml:space="preserve"> 2024</w:t>
        </w:r>
      </w:ins>
      <w:del w:id="519" w:author="Michael Early" w:date="2024-12-13T11:23:00Z" w16du:dateUtc="2024-12-13T19:23:00Z">
        <w:r w:rsidRPr="00CF10D7" w:rsidDel="00BE5F8C">
          <w:rPr>
            <w:rFonts w:ascii="Times New Roman" w:hAnsi="Times New Roman" w:cs="Times New Roman"/>
            <w:sz w:val="24"/>
            <w:szCs w:val="24"/>
          </w:rPr>
          <w:delText>2024</w:delText>
        </w:r>
      </w:del>
      <w:r w:rsidRPr="00CF10D7">
        <w:rPr>
          <w:rFonts w:ascii="Times New Roman" w:hAnsi="Times New Roman" w:cs="Times New Roman"/>
          <w:sz w:val="24"/>
          <w:szCs w:val="24"/>
        </w:rPr>
        <w:t>) CNBC Sport: Why bars and restaurants are shedding ‘Sunday Ticket’ subscriptions</w:t>
      </w:r>
      <w:ins w:id="520" w:author="Michael Early" w:date="2024-12-13T11:24:00Z" w16du:dateUtc="2024-12-13T19:24:00Z">
        <w:r w:rsidR="00BE5F8C">
          <w:rPr>
            <w:rFonts w:ascii="Times New Roman" w:hAnsi="Times New Roman" w:cs="Times New Roman"/>
            <w:sz w:val="24"/>
            <w:szCs w:val="24"/>
          </w:rPr>
          <w:t xml:space="preserve"> </w:t>
        </w:r>
        <w:r w:rsidR="00BE5F8C" w:rsidRPr="001E7DCE">
          <w:rPr>
            <w:rFonts w:ascii="Times New Roman" w:hAnsi="Times New Roman" w:cs="Times New Roman"/>
            <w:sz w:val="24"/>
            <w:szCs w:val="24"/>
          </w:rPr>
          <w:t xml:space="preserve">(Accessed on November </w:t>
        </w:r>
        <w:r w:rsidR="00BE5F8C">
          <w:rPr>
            <w:rFonts w:ascii="Times New Roman" w:hAnsi="Times New Roman" w:cs="Times New Roman"/>
            <w:sz w:val="24"/>
            <w:szCs w:val="24"/>
          </w:rPr>
          <w:t>27</w:t>
        </w:r>
        <w:r w:rsidR="00BE5F8C" w:rsidRPr="001E7DCE">
          <w:rPr>
            <w:rFonts w:ascii="Times New Roman" w:hAnsi="Times New Roman" w:cs="Times New Roman"/>
            <w:sz w:val="24"/>
            <w:szCs w:val="24"/>
          </w:rPr>
          <w:t>, 2024)</w:t>
        </w:r>
      </w:ins>
      <w:r w:rsidRPr="00CF10D7">
        <w:rPr>
          <w:rFonts w:ascii="Times New Roman" w:hAnsi="Times New Roman" w:cs="Times New Roman"/>
          <w:sz w:val="24"/>
          <w:szCs w:val="24"/>
        </w:rPr>
        <w:t xml:space="preserve">. CNBC Sport. </w:t>
      </w:r>
      <w:ins w:id="521" w:author="Michael Early" w:date="2024-12-13T11:23:00Z" w16du:dateUtc="2024-12-13T19:23:00Z">
        <w:r w:rsidR="00BE5F8C">
          <w:rPr>
            <w:rFonts w:ascii="Times New Roman" w:hAnsi="Times New Roman" w:cs="Times New Roman"/>
            <w:sz w:val="24"/>
            <w:szCs w:val="24"/>
          </w:rPr>
          <w:fldChar w:fldCharType="begin"/>
        </w:r>
        <w:r w:rsidR="00BE5F8C">
          <w:rPr>
            <w:rFonts w:ascii="Times New Roman" w:hAnsi="Times New Roman" w:cs="Times New Roman"/>
            <w:sz w:val="24"/>
            <w:szCs w:val="24"/>
          </w:rPr>
          <w:instrText>HYPERLINK "</w:instrText>
        </w:r>
      </w:ins>
      <w:r w:rsidR="00BE5F8C" w:rsidRPr="00CF10D7">
        <w:rPr>
          <w:rFonts w:ascii="Times New Roman" w:hAnsi="Times New Roman" w:cs="Times New Roman"/>
          <w:sz w:val="24"/>
          <w:szCs w:val="24"/>
        </w:rPr>
        <w:instrText>https://www.cnbc.com/2024/10/17/cnbc-sport-sunday-ticket-loses-bar-and-restaurant-subscriptions.html</w:instrText>
      </w:r>
      <w:ins w:id="522" w:author="Michael Early" w:date="2024-12-13T11:23:00Z" w16du:dateUtc="2024-12-13T19:23:00Z">
        <w:r w:rsidR="00BE5F8C">
          <w:rPr>
            <w:rFonts w:ascii="Times New Roman" w:hAnsi="Times New Roman" w:cs="Times New Roman"/>
            <w:sz w:val="24"/>
            <w:szCs w:val="24"/>
          </w:rPr>
          <w:instrText>"</w:instrText>
        </w:r>
        <w:r w:rsidR="00BE5F8C">
          <w:rPr>
            <w:rFonts w:ascii="Times New Roman" w:hAnsi="Times New Roman" w:cs="Times New Roman"/>
            <w:sz w:val="24"/>
            <w:szCs w:val="24"/>
          </w:rPr>
        </w:r>
        <w:r w:rsidR="00BE5F8C">
          <w:rPr>
            <w:rFonts w:ascii="Times New Roman" w:hAnsi="Times New Roman" w:cs="Times New Roman"/>
            <w:sz w:val="24"/>
            <w:szCs w:val="24"/>
          </w:rPr>
          <w:fldChar w:fldCharType="separate"/>
        </w:r>
      </w:ins>
      <w:r w:rsidR="00BE5F8C" w:rsidRPr="00B64C58">
        <w:rPr>
          <w:rStyle w:val="Hyperlink"/>
          <w:rFonts w:ascii="Times New Roman" w:hAnsi="Times New Roman" w:cs="Times New Roman"/>
          <w:sz w:val="24"/>
          <w:szCs w:val="24"/>
        </w:rPr>
        <w:t>https://www.cnbc.com/2024/10/17/cnbc-sport-sunday-ticket-loses-bar-and-restaurant-subscriptions.html</w:t>
      </w:r>
      <w:ins w:id="523" w:author="Michael Early" w:date="2024-12-13T11:23:00Z" w16du:dateUtc="2024-12-13T19:23:00Z">
        <w:r w:rsidR="00BE5F8C">
          <w:rPr>
            <w:rFonts w:ascii="Times New Roman" w:hAnsi="Times New Roman" w:cs="Times New Roman"/>
            <w:sz w:val="24"/>
            <w:szCs w:val="24"/>
          </w:rPr>
          <w:fldChar w:fldCharType="end"/>
        </w:r>
        <w:r w:rsidR="00BE5F8C">
          <w:rPr>
            <w:rFonts w:ascii="Times New Roman" w:hAnsi="Times New Roman" w:cs="Times New Roman"/>
            <w:sz w:val="24"/>
            <w:szCs w:val="24"/>
          </w:rPr>
          <w:t xml:space="preserve"> </w:t>
        </w:r>
      </w:ins>
      <w:r w:rsidRPr="00CF10D7">
        <w:rPr>
          <w:rFonts w:ascii="Times New Roman" w:hAnsi="Times New Roman" w:cs="Times New Roman"/>
          <w:sz w:val="24"/>
          <w:szCs w:val="24"/>
        </w:rPr>
        <w:t xml:space="preserve"> </w:t>
      </w:r>
      <w:ins w:id="524" w:author="Michael Early" w:date="2024-12-13T11:23:00Z" w16du:dateUtc="2024-12-13T19:23:00Z">
        <w:r w:rsidR="00BE5F8C">
          <w:rPr>
            <w:rFonts w:ascii="Times New Roman" w:hAnsi="Times New Roman" w:cs="Times New Roman"/>
            <w:sz w:val="24"/>
            <w:szCs w:val="24"/>
          </w:rPr>
          <w:t xml:space="preserve"> </w:t>
        </w:r>
      </w:ins>
    </w:p>
    <w:p w14:paraId="180DDDAD" w14:textId="20568299" w:rsidR="00BC371C" w:rsidRDefault="00BC371C" w:rsidP="00CF10D7">
      <w:pPr>
        <w:spacing w:line="360" w:lineRule="auto"/>
        <w:rPr>
          <w:ins w:id="525" w:author="Michael Early" w:date="2024-12-13T10:15:00Z" w16du:dateUtc="2024-12-13T18:15:00Z"/>
          <w:rFonts w:ascii="Times New Roman" w:hAnsi="Times New Roman" w:cs="Times New Roman"/>
          <w:sz w:val="24"/>
          <w:szCs w:val="24"/>
        </w:rPr>
      </w:pPr>
      <w:ins w:id="526" w:author="Michael Early" w:date="2024-12-13T11:07:00Z" w16du:dateUtc="2024-12-13T19:07:00Z">
        <w:r>
          <w:rPr>
            <w:rFonts w:ascii="Times New Roman" w:hAnsi="Times New Roman" w:cs="Times New Roman"/>
            <w:sz w:val="24"/>
            <w:szCs w:val="24"/>
          </w:rPr>
          <w:t xml:space="preserve">Smith, C. (May 15, 2024) </w:t>
        </w:r>
        <w:r w:rsidRPr="00BC371C">
          <w:rPr>
            <w:rFonts w:ascii="Times New Roman" w:hAnsi="Times New Roman" w:cs="Times New Roman"/>
            <w:sz w:val="24"/>
            <w:szCs w:val="24"/>
          </w:rPr>
          <w:t>2024 NFL schedule release: 2024 International Games to feature five games in three countries</w:t>
        </w:r>
        <w:r>
          <w:rPr>
            <w:rFonts w:ascii="Times New Roman" w:hAnsi="Times New Roman" w:cs="Times New Roman"/>
            <w:sz w:val="24"/>
            <w:szCs w:val="24"/>
          </w:rPr>
          <w:t xml:space="preserve"> (Accessed November 23, 2024). NFL.com </w:t>
        </w: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AC683E">
          <w:rPr>
            <w:rFonts w:ascii="Times New Roman" w:hAnsi="Times New Roman" w:cs="Times New Roman"/>
            <w:sz w:val="24"/>
            <w:szCs w:val="24"/>
          </w:rPr>
          <w:instrText>https://www.nfl.com/news/2024-nfl-schedule-release-international-series-to-feature-five-games-in-three-countries</w:instrText>
        </w:r>
        <w:r>
          <w:rPr>
            <w:rFonts w:ascii="Times New Roman" w:hAnsi="Times New Roman" w:cs="Times New Roman"/>
            <w:sz w:val="24"/>
            <w:szCs w:val="24"/>
          </w:rPr>
          <w:instrText>"</w:instrText>
        </w:r>
        <w:r>
          <w:rPr>
            <w:rFonts w:ascii="Times New Roman" w:hAnsi="Times New Roman" w:cs="Times New Roman"/>
            <w:sz w:val="24"/>
            <w:szCs w:val="24"/>
          </w:rPr>
        </w:r>
        <w:r>
          <w:rPr>
            <w:rFonts w:ascii="Times New Roman" w:hAnsi="Times New Roman" w:cs="Times New Roman"/>
            <w:sz w:val="24"/>
            <w:szCs w:val="24"/>
          </w:rPr>
          <w:fldChar w:fldCharType="separate"/>
        </w:r>
        <w:r w:rsidRPr="00BC371C">
          <w:rPr>
            <w:rStyle w:val="Hyperlink"/>
            <w:rFonts w:ascii="Times New Roman" w:hAnsi="Times New Roman" w:cs="Times New Roman"/>
            <w:sz w:val="24"/>
            <w:szCs w:val="24"/>
          </w:rPr>
          <w:t>https://www.nfl.com/news/2024-nfl-schedule-release-international-series-to-feature-five-games-in-three-countries</w:t>
        </w:r>
        <w:r>
          <w:rPr>
            <w:rFonts w:ascii="Times New Roman" w:hAnsi="Times New Roman" w:cs="Times New Roman"/>
            <w:sz w:val="24"/>
            <w:szCs w:val="24"/>
          </w:rPr>
          <w:fldChar w:fldCharType="end"/>
        </w:r>
      </w:ins>
    </w:p>
    <w:p w14:paraId="4DE22723" w14:textId="0F59760E" w:rsidR="001E7DCE" w:rsidRPr="00CF10D7" w:rsidDel="00BC371C" w:rsidRDefault="001E7DCE" w:rsidP="00CF10D7">
      <w:pPr>
        <w:spacing w:line="360" w:lineRule="auto"/>
        <w:rPr>
          <w:del w:id="527" w:author="Michael Early" w:date="2024-12-13T11:08:00Z" w16du:dateUtc="2024-12-13T19:08:00Z"/>
          <w:rFonts w:ascii="Times New Roman" w:hAnsi="Times New Roman" w:cs="Times New Roman"/>
          <w:sz w:val="24"/>
          <w:szCs w:val="24"/>
        </w:rPr>
      </w:pPr>
      <w:ins w:id="528" w:author="Michael Early" w:date="2024-12-13T10:15:00Z">
        <w:r w:rsidRPr="001E7DCE">
          <w:rPr>
            <w:rFonts w:ascii="Times New Roman" w:hAnsi="Times New Roman" w:cs="Times New Roman"/>
            <w:sz w:val="24"/>
            <w:szCs w:val="24"/>
          </w:rPr>
          <w:t>Snider, M. (September 8, 2024) NFL Sunday Ticket price: Breaking down how much it costs, plus some discounts</w:t>
        </w:r>
      </w:ins>
      <w:ins w:id="529" w:author="Michael Early" w:date="2024-12-13T11:23:00Z" w16du:dateUtc="2024-12-13T19:23:00Z">
        <w:r w:rsidR="00BE5F8C">
          <w:rPr>
            <w:rFonts w:ascii="Times New Roman" w:hAnsi="Times New Roman" w:cs="Times New Roman"/>
            <w:sz w:val="24"/>
            <w:szCs w:val="24"/>
          </w:rPr>
          <w:t xml:space="preserve"> </w:t>
        </w:r>
        <w:r w:rsidR="00BE5F8C" w:rsidRPr="001E7DCE">
          <w:rPr>
            <w:rFonts w:ascii="Times New Roman" w:hAnsi="Times New Roman" w:cs="Times New Roman"/>
            <w:sz w:val="24"/>
            <w:szCs w:val="24"/>
          </w:rPr>
          <w:t>(Accessed on November 19, 2024).</w:t>
        </w:r>
      </w:ins>
      <w:ins w:id="530" w:author="Michael Early" w:date="2024-12-13T10:15:00Z">
        <w:r w:rsidRPr="001E7DCE">
          <w:rPr>
            <w:rFonts w:ascii="Times New Roman" w:hAnsi="Times New Roman" w:cs="Times New Roman"/>
            <w:sz w:val="24"/>
            <w:szCs w:val="24"/>
          </w:rPr>
          <w:t xml:space="preserve"> USA Today</w:t>
        </w:r>
      </w:ins>
      <w:ins w:id="531" w:author="Michael Early" w:date="2024-12-13T11:24:00Z" w16du:dateUtc="2024-12-13T19:24:00Z">
        <w:r w:rsidR="00BE5F8C">
          <w:rPr>
            <w:rFonts w:ascii="Times New Roman" w:hAnsi="Times New Roman" w:cs="Times New Roman"/>
            <w:sz w:val="24"/>
            <w:szCs w:val="24"/>
          </w:rPr>
          <w:t>.</w:t>
        </w:r>
      </w:ins>
      <w:ins w:id="532" w:author="Michael Early" w:date="2024-12-13T10:15:00Z">
        <w:r w:rsidRPr="001E7DCE">
          <w:rPr>
            <w:rFonts w:ascii="Times New Roman" w:hAnsi="Times New Roman" w:cs="Times New Roman"/>
            <w:sz w:val="24"/>
            <w:szCs w:val="24"/>
          </w:rPr>
          <w:t xml:space="preserve"> https://www.usatoday.com/story/sports/nfl/2024/09/08/nfl-sunday-ticket-price-youtube-tv/75107041007/</w:t>
        </w:r>
      </w:ins>
    </w:p>
    <w:p w14:paraId="7570F9AE" w14:textId="121D1F18" w:rsidR="00630E99" w:rsidRPr="00CF10D7" w:rsidRDefault="00CF10D7" w:rsidP="00CF10D7">
      <w:pPr>
        <w:spacing w:line="360" w:lineRule="auto"/>
        <w:rPr>
          <w:rFonts w:ascii="Times New Roman" w:hAnsi="Times New Roman" w:cs="Times New Roman"/>
          <w:sz w:val="24"/>
          <w:szCs w:val="24"/>
        </w:rPr>
      </w:pPr>
      <w:del w:id="533" w:author="Michael Early" w:date="2024-12-13T11:08:00Z" w16du:dateUtc="2024-12-13T19:08:00Z">
        <w:r w:rsidRPr="00CF10D7" w:rsidDel="00BC371C">
          <w:rPr>
            <w:rFonts w:ascii="Times New Roman" w:hAnsi="Times New Roman" w:cs="Times New Roman"/>
            <w:sz w:val="24"/>
            <w:szCs w:val="24"/>
          </w:rPr>
          <w:delText>Zhou, J</w:delText>
        </w:r>
      </w:del>
      <w:del w:id="534" w:author="Michael Early" w:date="2024-12-13T10:54:00Z" w16du:dateUtc="2024-12-13T18:54:00Z">
        <w:r w:rsidRPr="00CF10D7" w:rsidDel="009D3537">
          <w:rPr>
            <w:rFonts w:ascii="Times New Roman" w:hAnsi="Times New Roman" w:cs="Times New Roman"/>
            <w:sz w:val="24"/>
            <w:szCs w:val="24"/>
          </w:rPr>
          <w:delText>idong</w:delText>
        </w:r>
      </w:del>
      <w:del w:id="535" w:author="Michael Early" w:date="2024-12-13T11:08:00Z" w16du:dateUtc="2024-12-13T19:08:00Z">
        <w:r w:rsidRPr="00CF10D7" w:rsidDel="00BC371C">
          <w:rPr>
            <w:rFonts w:ascii="Times New Roman" w:hAnsi="Times New Roman" w:cs="Times New Roman"/>
            <w:sz w:val="24"/>
            <w:szCs w:val="24"/>
          </w:rPr>
          <w:delText xml:space="preserve">. (2017) </w:delText>
        </w:r>
      </w:del>
      <w:del w:id="536" w:author="Michael Early" w:date="2024-12-03T11:53:00Z" w16du:dateUtc="2024-12-03T19:53:00Z">
        <w:r w:rsidRPr="00CF10D7" w:rsidDel="00CB2D82">
          <w:rPr>
            <w:rFonts w:ascii="Times New Roman" w:hAnsi="Times New Roman" w:cs="Times New Roman"/>
            <w:sz w:val="24"/>
            <w:szCs w:val="24"/>
          </w:rPr>
          <w:delText>COMPETITIVE BUNDLING</w:delText>
        </w:r>
      </w:del>
      <w:del w:id="537" w:author="Michael Early" w:date="2024-12-13T11:08:00Z" w16du:dateUtc="2024-12-13T19:08:00Z">
        <w:r w:rsidRPr="00CF10D7" w:rsidDel="00BC371C">
          <w:rPr>
            <w:rFonts w:ascii="Times New Roman" w:hAnsi="Times New Roman" w:cs="Times New Roman"/>
            <w:sz w:val="24"/>
            <w:szCs w:val="24"/>
          </w:rPr>
          <w:delText>. Econometrica, 85(1), 145–72. .</w:delText>
        </w:r>
      </w:del>
    </w:p>
    <w:sectPr w:rsidR="00630E99" w:rsidRPr="00CF10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D5F5B" w14:textId="77777777" w:rsidR="0045062F" w:rsidRDefault="0045062F" w:rsidP="005255C5">
      <w:pPr>
        <w:spacing w:after="0" w:line="240" w:lineRule="auto"/>
      </w:pPr>
      <w:r>
        <w:separator/>
      </w:r>
    </w:p>
  </w:endnote>
  <w:endnote w:type="continuationSeparator" w:id="0">
    <w:p w14:paraId="7169FBB0" w14:textId="77777777" w:rsidR="0045062F" w:rsidRDefault="0045062F" w:rsidP="0052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AD0E2" w14:textId="77777777" w:rsidR="0045062F" w:rsidRDefault="0045062F" w:rsidP="005255C5">
      <w:pPr>
        <w:spacing w:after="0" w:line="240" w:lineRule="auto"/>
      </w:pPr>
      <w:r>
        <w:separator/>
      </w:r>
    </w:p>
  </w:footnote>
  <w:footnote w:type="continuationSeparator" w:id="0">
    <w:p w14:paraId="3BA1BA39" w14:textId="77777777" w:rsidR="0045062F" w:rsidRDefault="0045062F" w:rsidP="00525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445D0" w14:textId="704CF80B" w:rsidR="005255C5" w:rsidRDefault="005255C5">
    <w:pPr>
      <w:pStyle w:val="Header"/>
      <w:jc w:val="right"/>
    </w:pPr>
    <w:r>
      <w:t xml:space="preserve">Early </w:t>
    </w:r>
    <w:sdt>
      <w:sdtPr>
        <w:id w:val="17635640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4AF53AB" w14:textId="77777777" w:rsidR="005255C5" w:rsidRDefault="00525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57A4"/>
    <w:multiLevelType w:val="hybridMultilevel"/>
    <w:tmpl w:val="2C5C37D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4428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hael Early">
    <w15:presenceInfo w15:providerId="Windows Live" w15:userId="db60a70e74301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C5"/>
    <w:rsid w:val="0001072C"/>
    <w:rsid w:val="00013308"/>
    <w:rsid w:val="00046839"/>
    <w:rsid w:val="00085877"/>
    <w:rsid w:val="000A048F"/>
    <w:rsid w:val="000C3128"/>
    <w:rsid w:val="000C75F9"/>
    <w:rsid w:val="000C79B0"/>
    <w:rsid w:val="000D45E1"/>
    <w:rsid w:val="000D508A"/>
    <w:rsid w:val="000E7FE3"/>
    <w:rsid w:val="00110A25"/>
    <w:rsid w:val="0011514C"/>
    <w:rsid w:val="00130D05"/>
    <w:rsid w:val="00181121"/>
    <w:rsid w:val="00190770"/>
    <w:rsid w:val="00192AE0"/>
    <w:rsid w:val="00193C96"/>
    <w:rsid w:val="001B4E13"/>
    <w:rsid w:val="001C7A4A"/>
    <w:rsid w:val="001D23F1"/>
    <w:rsid w:val="001D24C7"/>
    <w:rsid w:val="001D341C"/>
    <w:rsid w:val="001E1115"/>
    <w:rsid w:val="001E6D6A"/>
    <w:rsid w:val="001E7DCE"/>
    <w:rsid w:val="002158DF"/>
    <w:rsid w:val="00244AEF"/>
    <w:rsid w:val="002B2BF2"/>
    <w:rsid w:val="002D00D5"/>
    <w:rsid w:val="002D4342"/>
    <w:rsid w:val="002D4CBA"/>
    <w:rsid w:val="002E1CD8"/>
    <w:rsid w:val="002E556B"/>
    <w:rsid w:val="002E7B95"/>
    <w:rsid w:val="002F1FDD"/>
    <w:rsid w:val="00301074"/>
    <w:rsid w:val="00303EC9"/>
    <w:rsid w:val="00305BD5"/>
    <w:rsid w:val="00336C12"/>
    <w:rsid w:val="00383772"/>
    <w:rsid w:val="003837FC"/>
    <w:rsid w:val="00391148"/>
    <w:rsid w:val="003A21F2"/>
    <w:rsid w:val="003A2A7C"/>
    <w:rsid w:val="004104B0"/>
    <w:rsid w:val="00416A6D"/>
    <w:rsid w:val="00443502"/>
    <w:rsid w:val="0045062F"/>
    <w:rsid w:val="004558AC"/>
    <w:rsid w:val="0047724E"/>
    <w:rsid w:val="004D4B6C"/>
    <w:rsid w:val="004E0B7B"/>
    <w:rsid w:val="004F338C"/>
    <w:rsid w:val="004F787A"/>
    <w:rsid w:val="00515A0C"/>
    <w:rsid w:val="005255C5"/>
    <w:rsid w:val="00536AC6"/>
    <w:rsid w:val="0059782E"/>
    <w:rsid w:val="005B662B"/>
    <w:rsid w:val="005B7686"/>
    <w:rsid w:val="005F4949"/>
    <w:rsid w:val="00630E99"/>
    <w:rsid w:val="0063333F"/>
    <w:rsid w:val="006341EA"/>
    <w:rsid w:val="00634D3E"/>
    <w:rsid w:val="00646411"/>
    <w:rsid w:val="006653B9"/>
    <w:rsid w:val="00686AB4"/>
    <w:rsid w:val="00693039"/>
    <w:rsid w:val="0069548B"/>
    <w:rsid w:val="006A7BFE"/>
    <w:rsid w:val="006B44C4"/>
    <w:rsid w:val="006D71AE"/>
    <w:rsid w:val="006E117F"/>
    <w:rsid w:val="00767AEC"/>
    <w:rsid w:val="00790EAD"/>
    <w:rsid w:val="007B0B98"/>
    <w:rsid w:val="007D326B"/>
    <w:rsid w:val="007F133A"/>
    <w:rsid w:val="007F722F"/>
    <w:rsid w:val="008053F9"/>
    <w:rsid w:val="008061CC"/>
    <w:rsid w:val="00830ADA"/>
    <w:rsid w:val="00872EA9"/>
    <w:rsid w:val="008852B4"/>
    <w:rsid w:val="00891646"/>
    <w:rsid w:val="00894CF9"/>
    <w:rsid w:val="008A240E"/>
    <w:rsid w:val="008C245E"/>
    <w:rsid w:val="008D4DAC"/>
    <w:rsid w:val="008D7284"/>
    <w:rsid w:val="008E5728"/>
    <w:rsid w:val="0090480F"/>
    <w:rsid w:val="009126A2"/>
    <w:rsid w:val="009364EA"/>
    <w:rsid w:val="00952DC4"/>
    <w:rsid w:val="009B39D5"/>
    <w:rsid w:val="009C74EA"/>
    <w:rsid w:val="009D3537"/>
    <w:rsid w:val="009F376D"/>
    <w:rsid w:val="00A00357"/>
    <w:rsid w:val="00A05195"/>
    <w:rsid w:val="00A13168"/>
    <w:rsid w:val="00A61471"/>
    <w:rsid w:val="00AA7019"/>
    <w:rsid w:val="00AE2E92"/>
    <w:rsid w:val="00AF6FB3"/>
    <w:rsid w:val="00B1629A"/>
    <w:rsid w:val="00B2016B"/>
    <w:rsid w:val="00B30C0B"/>
    <w:rsid w:val="00B7182A"/>
    <w:rsid w:val="00B80018"/>
    <w:rsid w:val="00BA65B1"/>
    <w:rsid w:val="00BC371C"/>
    <w:rsid w:val="00BE2362"/>
    <w:rsid w:val="00BE5F8C"/>
    <w:rsid w:val="00C13104"/>
    <w:rsid w:val="00C47323"/>
    <w:rsid w:val="00C628CB"/>
    <w:rsid w:val="00CB2D82"/>
    <w:rsid w:val="00CD2703"/>
    <w:rsid w:val="00CD3E0A"/>
    <w:rsid w:val="00CF10D7"/>
    <w:rsid w:val="00D022D0"/>
    <w:rsid w:val="00D24BDE"/>
    <w:rsid w:val="00D25BC4"/>
    <w:rsid w:val="00D4272D"/>
    <w:rsid w:val="00D43C9D"/>
    <w:rsid w:val="00D67AB1"/>
    <w:rsid w:val="00DA6683"/>
    <w:rsid w:val="00DD4BA1"/>
    <w:rsid w:val="00DF608A"/>
    <w:rsid w:val="00E01291"/>
    <w:rsid w:val="00E4264F"/>
    <w:rsid w:val="00E778B7"/>
    <w:rsid w:val="00E82B15"/>
    <w:rsid w:val="00E95B4E"/>
    <w:rsid w:val="00E96F6C"/>
    <w:rsid w:val="00EB5D6E"/>
    <w:rsid w:val="00EC59C6"/>
    <w:rsid w:val="00EC68A5"/>
    <w:rsid w:val="00ED701C"/>
    <w:rsid w:val="00EE64F6"/>
    <w:rsid w:val="00EF2E56"/>
    <w:rsid w:val="00EF41AF"/>
    <w:rsid w:val="00F050F4"/>
    <w:rsid w:val="00F072C0"/>
    <w:rsid w:val="00F07B9B"/>
    <w:rsid w:val="00F12A72"/>
    <w:rsid w:val="00F1407A"/>
    <w:rsid w:val="00F20BA3"/>
    <w:rsid w:val="00F23D8B"/>
    <w:rsid w:val="00F31A3F"/>
    <w:rsid w:val="00F365B7"/>
    <w:rsid w:val="00F425D6"/>
    <w:rsid w:val="00F62897"/>
    <w:rsid w:val="00FA4164"/>
    <w:rsid w:val="00FC52FF"/>
    <w:rsid w:val="00FD2466"/>
    <w:rsid w:val="00FE1714"/>
    <w:rsid w:val="00FE3AE4"/>
    <w:rsid w:val="00FE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633F"/>
  <w15:chartTrackingRefBased/>
  <w15:docId w15:val="{A63AE21F-E63E-4A89-BBA9-9FB11FF7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99"/>
  </w:style>
  <w:style w:type="paragraph" w:styleId="Heading1">
    <w:name w:val="heading 1"/>
    <w:basedOn w:val="Normal"/>
    <w:next w:val="Normal"/>
    <w:link w:val="Heading1Char"/>
    <w:uiPriority w:val="9"/>
    <w:qFormat/>
    <w:rsid w:val="00525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5C5"/>
    <w:rPr>
      <w:rFonts w:eastAsiaTheme="majorEastAsia" w:cstheme="majorBidi"/>
      <w:color w:val="272727" w:themeColor="text1" w:themeTint="D8"/>
    </w:rPr>
  </w:style>
  <w:style w:type="paragraph" w:styleId="Title">
    <w:name w:val="Title"/>
    <w:basedOn w:val="Normal"/>
    <w:next w:val="Normal"/>
    <w:link w:val="TitleChar"/>
    <w:uiPriority w:val="10"/>
    <w:qFormat/>
    <w:rsid w:val="00525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5C5"/>
    <w:pPr>
      <w:spacing w:before="160"/>
      <w:jc w:val="center"/>
    </w:pPr>
    <w:rPr>
      <w:i/>
      <w:iCs/>
      <w:color w:val="404040" w:themeColor="text1" w:themeTint="BF"/>
    </w:rPr>
  </w:style>
  <w:style w:type="character" w:customStyle="1" w:styleId="QuoteChar">
    <w:name w:val="Quote Char"/>
    <w:basedOn w:val="DefaultParagraphFont"/>
    <w:link w:val="Quote"/>
    <w:uiPriority w:val="29"/>
    <w:rsid w:val="005255C5"/>
    <w:rPr>
      <w:i/>
      <w:iCs/>
      <w:color w:val="404040" w:themeColor="text1" w:themeTint="BF"/>
    </w:rPr>
  </w:style>
  <w:style w:type="paragraph" w:styleId="ListParagraph">
    <w:name w:val="List Paragraph"/>
    <w:basedOn w:val="Normal"/>
    <w:uiPriority w:val="34"/>
    <w:qFormat/>
    <w:rsid w:val="005255C5"/>
    <w:pPr>
      <w:ind w:left="720"/>
      <w:contextualSpacing/>
    </w:pPr>
  </w:style>
  <w:style w:type="character" w:styleId="IntenseEmphasis">
    <w:name w:val="Intense Emphasis"/>
    <w:basedOn w:val="DefaultParagraphFont"/>
    <w:uiPriority w:val="21"/>
    <w:qFormat/>
    <w:rsid w:val="005255C5"/>
    <w:rPr>
      <w:i/>
      <w:iCs/>
      <w:color w:val="0F4761" w:themeColor="accent1" w:themeShade="BF"/>
    </w:rPr>
  </w:style>
  <w:style w:type="paragraph" w:styleId="IntenseQuote">
    <w:name w:val="Intense Quote"/>
    <w:basedOn w:val="Normal"/>
    <w:next w:val="Normal"/>
    <w:link w:val="IntenseQuoteChar"/>
    <w:uiPriority w:val="30"/>
    <w:qFormat/>
    <w:rsid w:val="00525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5C5"/>
    <w:rPr>
      <w:i/>
      <w:iCs/>
      <w:color w:val="0F4761" w:themeColor="accent1" w:themeShade="BF"/>
    </w:rPr>
  </w:style>
  <w:style w:type="character" w:styleId="IntenseReference">
    <w:name w:val="Intense Reference"/>
    <w:basedOn w:val="DefaultParagraphFont"/>
    <w:uiPriority w:val="32"/>
    <w:qFormat/>
    <w:rsid w:val="005255C5"/>
    <w:rPr>
      <w:b/>
      <w:bCs/>
      <w:smallCaps/>
      <w:color w:val="0F4761" w:themeColor="accent1" w:themeShade="BF"/>
      <w:spacing w:val="5"/>
    </w:rPr>
  </w:style>
  <w:style w:type="paragraph" w:styleId="Header">
    <w:name w:val="header"/>
    <w:basedOn w:val="Normal"/>
    <w:link w:val="HeaderChar"/>
    <w:uiPriority w:val="99"/>
    <w:unhideWhenUsed/>
    <w:rsid w:val="0052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5C5"/>
  </w:style>
  <w:style w:type="paragraph" w:styleId="Footer">
    <w:name w:val="footer"/>
    <w:basedOn w:val="Normal"/>
    <w:link w:val="FooterChar"/>
    <w:uiPriority w:val="99"/>
    <w:unhideWhenUsed/>
    <w:rsid w:val="0052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5C5"/>
  </w:style>
  <w:style w:type="paragraph" w:styleId="Revision">
    <w:name w:val="Revision"/>
    <w:hidden/>
    <w:uiPriority w:val="99"/>
    <w:semiHidden/>
    <w:rsid w:val="002F1FDD"/>
    <w:pPr>
      <w:spacing w:after="0" w:line="240" w:lineRule="auto"/>
    </w:pPr>
  </w:style>
  <w:style w:type="character" w:styleId="Hyperlink">
    <w:name w:val="Hyperlink"/>
    <w:basedOn w:val="DefaultParagraphFont"/>
    <w:uiPriority w:val="99"/>
    <w:unhideWhenUsed/>
    <w:rsid w:val="0059782E"/>
    <w:rPr>
      <w:color w:val="467886" w:themeColor="hyperlink"/>
      <w:u w:val="single"/>
    </w:rPr>
  </w:style>
  <w:style w:type="character" w:styleId="UnresolvedMention">
    <w:name w:val="Unresolved Mention"/>
    <w:basedOn w:val="DefaultParagraphFont"/>
    <w:uiPriority w:val="99"/>
    <w:semiHidden/>
    <w:unhideWhenUsed/>
    <w:rsid w:val="0059782E"/>
    <w:rPr>
      <w:color w:val="605E5C"/>
      <w:shd w:val="clear" w:color="auto" w:fill="E1DFDD"/>
    </w:rPr>
  </w:style>
  <w:style w:type="character" w:styleId="FollowedHyperlink">
    <w:name w:val="FollowedHyperlink"/>
    <w:basedOn w:val="DefaultParagraphFont"/>
    <w:uiPriority w:val="99"/>
    <w:semiHidden/>
    <w:unhideWhenUsed/>
    <w:rsid w:val="00BC37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83799">
      <w:bodyDiv w:val="1"/>
      <w:marLeft w:val="0"/>
      <w:marRight w:val="0"/>
      <w:marTop w:val="0"/>
      <w:marBottom w:val="0"/>
      <w:divBdr>
        <w:top w:val="none" w:sz="0" w:space="0" w:color="auto"/>
        <w:left w:val="none" w:sz="0" w:space="0" w:color="auto"/>
        <w:bottom w:val="none" w:sz="0" w:space="0" w:color="auto"/>
        <w:right w:val="none" w:sz="0" w:space="0" w:color="auto"/>
      </w:divBdr>
    </w:div>
    <w:div w:id="669912237">
      <w:bodyDiv w:val="1"/>
      <w:marLeft w:val="0"/>
      <w:marRight w:val="0"/>
      <w:marTop w:val="0"/>
      <w:marBottom w:val="0"/>
      <w:divBdr>
        <w:top w:val="none" w:sz="0" w:space="0" w:color="auto"/>
        <w:left w:val="none" w:sz="0" w:space="0" w:color="auto"/>
        <w:bottom w:val="none" w:sz="0" w:space="0" w:color="auto"/>
        <w:right w:val="none" w:sz="0" w:space="0" w:color="auto"/>
      </w:divBdr>
      <w:divsChild>
        <w:div w:id="1975014809">
          <w:marLeft w:val="0"/>
          <w:marRight w:val="0"/>
          <w:marTop w:val="750"/>
          <w:marBottom w:val="750"/>
          <w:divBdr>
            <w:top w:val="none" w:sz="0" w:space="0" w:color="auto"/>
            <w:left w:val="none" w:sz="0" w:space="0" w:color="auto"/>
            <w:bottom w:val="none" w:sz="0" w:space="0" w:color="auto"/>
            <w:right w:val="none" w:sz="0" w:space="0" w:color="auto"/>
          </w:divBdr>
          <w:divsChild>
            <w:div w:id="1097797079">
              <w:marLeft w:val="0"/>
              <w:marRight w:val="0"/>
              <w:marTop w:val="0"/>
              <w:marBottom w:val="0"/>
              <w:divBdr>
                <w:top w:val="none" w:sz="0" w:space="0" w:color="auto"/>
                <w:left w:val="none" w:sz="0" w:space="0" w:color="auto"/>
                <w:bottom w:val="none" w:sz="0" w:space="0" w:color="auto"/>
                <w:right w:val="none" w:sz="0" w:space="0" w:color="auto"/>
              </w:divBdr>
              <w:divsChild>
                <w:div w:id="384178692">
                  <w:marLeft w:val="0"/>
                  <w:marRight w:val="0"/>
                  <w:marTop w:val="0"/>
                  <w:marBottom w:val="0"/>
                  <w:divBdr>
                    <w:top w:val="none" w:sz="0" w:space="0" w:color="auto"/>
                    <w:left w:val="none" w:sz="0" w:space="0" w:color="auto"/>
                    <w:bottom w:val="none" w:sz="0" w:space="0" w:color="auto"/>
                    <w:right w:val="none" w:sz="0" w:space="0" w:color="auto"/>
                  </w:divBdr>
                  <w:divsChild>
                    <w:div w:id="115374693">
                      <w:marLeft w:val="0"/>
                      <w:marRight w:val="0"/>
                      <w:marTop w:val="0"/>
                      <w:marBottom w:val="0"/>
                      <w:divBdr>
                        <w:top w:val="none" w:sz="0" w:space="0" w:color="auto"/>
                        <w:left w:val="none" w:sz="0" w:space="0" w:color="auto"/>
                        <w:bottom w:val="none" w:sz="0" w:space="0" w:color="auto"/>
                        <w:right w:val="none" w:sz="0" w:space="0" w:color="auto"/>
                      </w:divBdr>
                    </w:div>
                  </w:divsChild>
                </w:div>
                <w:div w:id="839344417">
                  <w:marLeft w:val="0"/>
                  <w:marRight w:val="0"/>
                  <w:marTop w:val="0"/>
                  <w:marBottom w:val="0"/>
                  <w:divBdr>
                    <w:top w:val="none" w:sz="0" w:space="0" w:color="auto"/>
                    <w:left w:val="none" w:sz="0" w:space="0" w:color="auto"/>
                    <w:bottom w:val="none" w:sz="0" w:space="0" w:color="auto"/>
                    <w:right w:val="none" w:sz="0" w:space="0" w:color="auto"/>
                  </w:divBdr>
                  <w:divsChild>
                    <w:div w:id="190151151">
                      <w:marLeft w:val="0"/>
                      <w:marRight w:val="0"/>
                      <w:marTop w:val="0"/>
                      <w:marBottom w:val="0"/>
                      <w:divBdr>
                        <w:top w:val="none" w:sz="0" w:space="0" w:color="auto"/>
                        <w:left w:val="none" w:sz="0" w:space="0" w:color="auto"/>
                        <w:bottom w:val="none" w:sz="0" w:space="0" w:color="auto"/>
                        <w:right w:val="none" w:sz="0" w:space="0" w:color="auto"/>
                      </w:divBdr>
                    </w:div>
                    <w:div w:id="312878314">
                      <w:marLeft w:val="0"/>
                      <w:marRight w:val="0"/>
                      <w:marTop w:val="0"/>
                      <w:marBottom w:val="0"/>
                      <w:divBdr>
                        <w:top w:val="none" w:sz="0" w:space="0" w:color="auto"/>
                        <w:left w:val="none" w:sz="0" w:space="0" w:color="auto"/>
                        <w:bottom w:val="none" w:sz="0" w:space="0" w:color="auto"/>
                        <w:right w:val="none" w:sz="0" w:space="0" w:color="auto"/>
                      </w:divBdr>
                    </w:div>
                    <w:div w:id="369574527">
                      <w:marLeft w:val="0"/>
                      <w:marRight w:val="0"/>
                      <w:marTop w:val="0"/>
                      <w:marBottom w:val="0"/>
                      <w:divBdr>
                        <w:top w:val="none" w:sz="0" w:space="0" w:color="auto"/>
                        <w:left w:val="none" w:sz="0" w:space="0" w:color="auto"/>
                        <w:bottom w:val="none" w:sz="0" w:space="0" w:color="auto"/>
                        <w:right w:val="none" w:sz="0" w:space="0" w:color="auto"/>
                      </w:divBdr>
                    </w:div>
                    <w:div w:id="706872592">
                      <w:marLeft w:val="0"/>
                      <w:marRight w:val="0"/>
                      <w:marTop w:val="0"/>
                      <w:marBottom w:val="0"/>
                      <w:divBdr>
                        <w:top w:val="none" w:sz="0" w:space="0" w:color="auto"/>
                        <w:left w:val="none" w:sz="0" w:space="0" w:color="auto"/>
                        <w:bottom w:val="none" w:sz="0" w:space="0" w:color="auto"/>
                        <w:right w:val="none" w:sz="0" w:space="0" w:color="auto"/>
                      </w:divBdr>
                    </w:div>
                    <w:div w:id="1128473890">
                      <w:marLeft w:val="0"/>
                      <w:marRight w:val="0"/>
                      <w:marTop w:val="0"/>
                      <w:marBottom w:val="0"/>
                      <w:divBdr>
                        <w:top w:val="none" w:sz="0" w:space="0" w:color="auto"/>
                        <w:left w:val="none" w:sz="0" w:space="0" w:color="auto"/>
                        <w:bottom w:val="none" w:sz="0" w:space="0" w:color="auto"/>
                        <w:right w:val="none" w:sz="0" w:space="0" w:color="auto"/>
                      </w:divBdr>
                    </w:div>
                    <w:div w:id="20669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53979">
      <w:bodyDiv w:val="1"/>
      <w:marLeft w:val="0"/>
      <w:marRight w:val="0"/>
      <w:marTop w:val="0"/>
      <w:marBottom w:val="0"/>
      <w:divBdr>
        <w:top w:val="none" w:sz="0" w:space="0" w:color="auto"/>
        <w:left w:val="none" w:sz="0" w:space="0" w:color="auto"/>
        <w:bottom w:val="none" w:sz="0" w:space="0" w:color="auto"/>
        <w:right w:val="none" w:sz="0" w:space="0" w:color="auto"/>
      </w:divBdr>
      <w:divsChild>
        <w:div w:id="1785727999">
          <w:marLeft w:val="0"/>
          <w:marRight w:val="0"/>
          <w:marTop w:val="750"/>
          <w:marBottom w:val="750"/>
          <w:divBdr>
            <w:top w:val="none" w:sz="0" w:space="0" w:color="auto"/>
            <w:left w:val="none" w:sz="0" w:space="0" w:color="auto"/>
            <w:bottom w:val="none" w:sz="0" w:space="0" w:color="auto"/>
            <w:right w:val="none" w:sz="0" w:space="0" w:color="auto"/>
          </w:divBdr>
          <w:divsChild>
            <w:div w:id="1128280781">
              <w:marLeft w:val="0"/>
              <w:marRight w:val="0"/>
              <w:marTop w:val="0"/>
              <w:marBottom w:val="0"/>
              <w:divBdr>
                <w:top w:val="none" w:sz="0" w:space="0" w:color="auto"/>
                <w:left w:val="none" w:sz="0" w:space="0" w:color="auto"/>
                <w:bottom w:val="none" w:sz="0" w:space="0" w:color="auto"/>
                <w:right w:val="none" w:sz="0" w:space="0" w:color="auto"/>
              </w:divBdr>
              <w:divsChild>
                <w:div w:id="698817907">
                  <w:marLeft w:val="0"/>
                  <w:marRight w:val="0"/>
                  <w:marTop w:val="0"/>
                  <w:marBottom w:val="0"/>
                  <w:divBdr>
                    <w:top w:val="none" w:sz="0" w:space="0" w:color="auto"/>
                    <w:left w:val="none" w:sz="0" w:space="0" w:color="auto"/>
                    <w:bottom w:val="none" w:sz="0" w:space="0" w:color="auto"/>
                    <w:right w:val="none" w:sz="0" w:space="0" w:color="auto"/>
                  </w:divBdr>
                  <w:divsChild>
                    <w:div w:id="1313099868">
                      <w:marLeft w:val="0"/>
                      <w:marRight w:val="0"/>
                      <w:marTop w:val="0"/>
                      <w:marBottom w:val="0"/>
                      <w:divBdr>
                        <w:top w:val="none" w:sz="0" w:space="0" w:color="auto"/>
                        <w:left w:val="none" w:sz="0" w:space="0" w:color="auto"/>
                        <w:bottom w:val="none" w:sz="0" w:space="0" w:color="auto"/>
                        <w:right w:val="none" w:sz="0" w:space="0" w:color="auto"/>
                      </w:divBdr>
                    </w:div>
                    <w:div w:id="1424110030">
                      <w:marLeft w:val="0"/>
                      <w:marRight w:val="0"/>
                      <w:marTop w:val="0"/>
                      <w:marBottom w:val="0"/>
                      <w:divBdr>
                        <w:top w:val="none" w:sz="0" w:space="0" w:color="auto"/>
                        <w:left w:val="none" w:sz="0" w:space="0" w:color="auto"/>
                        <w:bottom w:val="none" w:sz="0" w:space="0" w:color="auto"/>
                        <w:right w:val="none" w:sz="0" w:space="0" w:color="auto"/>
                      </w:divBdr>
                    </w:div>
                    <w:div w:id="1622417211">
                      <w:marLeft w:val="0"/>
                      <w:marRight w:val="0"/>
                      <w:marTop w:val="0"/>
                      <w:marBottom w:val="0"/>
                      <w:divBdr>
                        <w:top w:val="none" w:sz="0" w:space="0" w:color="auto"/>
                        <w:left w:val="none" w:sz="0" w:space="0" w:color="auto"/>
                        <w:bottom w:val="none" w:sz="0" w:space="0" w:color="auto"/>
                        <w:right w:val="none" w:sz="0" w:space="0" w:color="auto"/>
                      </w:divBdr>
                    </w:div>
                    <w:div w:id="1864514370">
                      <w:marLeft w:val="0"/>
                      <w:marRight w:val="0"/>
                      <w:marTop w:val="0"/>
                      <w:marBottom w:val="0"/>
                      <w:divBdr>
                        <w:top w:val="none" w:sz="0" w:space="0" w:color="auto"/>
                        <w:left w:val="none" w:sz="0" w:space="0" w:color="auto"/>
                        <w:bottom w:val="none" w:sz="0" w:space="0" w:color="auto"/>
                        <w:right w:val="none" w:sz="0" w:space="0" w:color="auto"/>
                      </w:divBdr>
                    </w:div>
                    <w:div w:id="1955625418">
                      <w:marLeft w:val="0"/>
                      <w:marRight w:val="0"/>
                      <w:marTop w:val="0"/>
                      <w:marBottom w:val="0"/>
                      <w:divBdr>
                        <w:top w:val="none" w:sz="0" w:space="0" w:color="auto"/>
                        <w:left w:val="none" w:sz="0" w:space="0" w:color="auto"/>
                        <w:bottom w:val="none" w:sz="0" w:space="0" w:color="auto"/>
                        <w:right w:val="none" w:sz="0" w:space="0" w:color="auto"/>
                      </w:divBdr>
                    </w:div>
                    <w:div w:id="2076126824">
                      <w:marLeft w:val="0"/>
                      <w:marRight w:val="0"/>
                      <w:marTop w:val="0"/>
                      <w:marBottom w:val="0"/>
                      <w:divBdr>
                        <w:top w:val="none" w:sz="0" w:space="0" w:color="auto"/>
                        <w:left w:val="none" w:sz="0" w:space="0" w:color="auto"/>
                        <w:bottom w:val="none" w:sz="0" w:space="0" w:color="auto"/>
                        <w:right w:val="none" w:sz="0" w:space="0" w:color="auto"/>
                      </w:divBdr>
                    </w:div>
                  </w:divsChild>
                </w:div>
                <w:div w:id="1768771923">
                  <w:marLeft w:val="0"/>
                  <w:marRight w:val="0"/>
                  <w:marTop w:val="0"/>
                  <w:marBottom w:val="0"/>
                  <w:divBdr>
                    <w:top w:val="none" w:sz="0" w:space="0" w:color="auto"/>
                    <w:left w:val="none" w:sz="0" w:space="0" w:color="auto"/>
                    <w:bottom w:val="none" w:sz="0" w:space="0" w:color="auto"/>
                    <w:right w:val="none" w:sz="0" w:space="0" w:color="auto"/>
                  </w:divBdr>
                  <w:divsChild>
                    <w:div w:id="16545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417473">
      <w:bodyDiv w:val="1"/>
      <w:marLeft w:val="0"/>
      <w:marRight w:val="0"/>
      <w:marTop w:val="0"/>
      <w:marBottom w:val="0"/>
      <w:divBdr>
        <w:top w:val="none" w:sz="0" w:space="0" w:color="auto"/>
        <w:left w:val="none" w:sz="0" w:space="0" w:color="auto"/>
        <w:bottom w:val="none" w:sz="0" w:space="0" w:color="auto"/>
        <w:right w:val="none" w:sz="0" w:space="0" w:color="auto"/>
      </w:divBdr>
      <w:divsChild>
        <w:div w:id="1556509229">
          <w:marLeft w:val="547"/>
          <w:marRight w:val="0"/>
          <w:marTop w:val="86"/>
          <w:marBottom w:val="120"/>
          <w:divBdr>
            <w:top w:val="none" w:sz="0" w:space="0" w:color="auto"/>
            <w:left w:val="none" w:sz="0" w:space="0" w:color="auto"/>
            <w:bottom w:val="none" w:sz="0" w:space="0" w:color="auto"/>
            <w:right w:val="none" w:sz="0" w:space="0" w:color="auto"/>
          </w:divBdr>
        </w:div>
      </w:divsChild>
    </w:div>
    <w:div w:id="20811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3039</TotalTime>
  <Pages>15</Pages>
  <Words>7228</Words>
  <Characters>41206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Early</dc:creator>
  <cp:keywords/>
  <dc:description/>
  <cp:lastModifiedBy>Michael Early</cp:lastModifiedBy>
  <cp:revision>13</cp:revision>
  <dcterms:created xsi:type="dcterms:W3CDTF">2024-11-22T18:14:00Z</dcterms:created>
  <dcterms:modified xsi:type="dcterms:W3CDTF">2024-12-17T16:51:00Z</dcterms:modified>
</cp:coreProperties>
</file>